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42D" w:rsidRPr="006066B6" w:rsidRDefault="00CD042D" w:rsidP="00CD042D">
      <w:pPr>
        <w:pStyle w:val="Heading2"/>
      </w:pPr>
    </w:p>
    <w:p w:rsidR="00CD042D" w:rsidRPr="00F81E16" w:rsidRDefault="00CD042D" w:rsidP="00F81E16">
      <w:pPr>
        <w:pStyle w:val="Heading2"/>
        <w:rPr>
          <w:b/>
          <w:sz w:val="28"/>
        </w:rPr>
      </w:pPr>
      <w:r w:rsidRPr="00F81E16">
        <w:rPr>
          <w:b/>
          <w:sz w:val="28"/>
        </w:rPr>
        <w:t>Curriculum Vitae</w:t>
      </w:r>
    </w:p>
    <w:p w:rsidR="00E11CF0" w:rsidRDefault="00B1487D" w:rsidP="00B1487D">
      <w:r>
        <w:rPr>
          <w:rFonts w:asciiTheme="majorHAnsi" w:eastAsiaTheme="majorEastAsia" w:hAnsiTheme="majorHAnsi" w:cstheme="majorBidi"/>
          <w:b/>
          <w:color w:val="365F91" w:themeColor="accent1" w:themeShade="BF"/>
          <w:sz w:val="26"/>
          <w:szCs w:val="26"/>
        </w:rPr>
        <w:t xml:space="preserve">        Name: </w:t>
      </w:r>
      <w:r>
        <w:t>Amar Landa</w:t>
      </w:r>
      <w:r>
        <w:rPr>
          <w:rFonts w:asciiTheme="majorHAnsi" w:eastAsiaTheme="majorEastAsia" w:hAnsiTheme="majorHAnsi" w:cstheme="majorBidi"/>
          <w:b/>
          <w:color w:val="365F91" w:themeColor="accent1" w:themeShade="BF"/>
          <w:sz w:val="26"/>
          <w:szCs w:val="26"/>
        </w:rPr>
        <w:t xml:space="preserve"> </w:t>
      </w:r>
      <w:r>
        <w:rPr>
          <w:rFonts w:asciiTheme="majorHAnsi" w:eastAsiaTheme="majorEastAsia" w:hAnsiTheme="majorHAnsi" w:cstheme="majorBidi"/>
          <w:b/>
          <w:color w:val="365F91" w:themeColor="accent1" w:themeShade="BF"/>
          <w:sz w:val="26"/>
          <w:szCs w:val="26"/>
        </w:rPr>
        <w:br/>
        <w:t xml:space="preserve"> </w:t>
      </w:r>
      <w:r w:rsidR="00F81E16">
        <w:rPr>
          <w:rFonts w:asciiTheme="majorHAnsi" w:eastAsiaTheme="majorEastAsia" w:hAnsiTheme="majorHAnsi" w:cstheme="majorBidi"/>
          <w:b/>
          <w:color w:val="365F91" w:themeColor="accent1" w:themeShade="BF"/>
          <w:sz w:val="26"/>
          <w:szCs w:val="26"/>
        </w:rPr>
        <w:t xml:space="preserve"> </w:t>
      </w:r>
      <w:r>
        <w:rPr>
          <w:rFonts w:asciiTheme="majorHAnsi" w:eastAsiaTheme="majorEastAsia" w:hAnsiTheme="majorHAnsi" w:cstheme="majorBidi"/>
          <w:b/>
          <w:color w:val="365F91" w:themeColor="accent1" w:themeShade="BF"/>
          <w:sz w:val="26"/>
          <w:szCs w:val="26"/>
        </w:rPr>
        <w:t xml:space="preserve">Job Type: </w:t>
      </w:r>
      <w:r>
        <w:t>Contractor</w:t>
      </w:r>
      <w:r>
        <w:rPr>
          <w:rFonts w:asciiTheme="majorHAnsi" w:eastAsiaTheme="majorEastAsia" w:hAnsiTheme="majorHAnsi" w:cstheme="majorBidi"/>
          <w:b/>
          <w:color w:val="365F91" w:themeColor="accent1" w:themeShade="BF"/>
          <w:sz w:val="26"/>
          <w:szCs w:val="26"/>
        </w:rPr>
        <w:br/>
        <w:t xml:space="preserve">   Number: </w:t>
      </w:r>
      <w:r>
        <w:t>0777</w:t>
      </w:r>
      <w:r w:rsidR="00002E72">
        <w:t>1</w:t>
      </w:r>
      <w:r w:rsidR="004F4376">
        <w:t xml:space="preserve"> 7</w:t>
      </w:r>
      <w:r w:rsidR="00002E72">
        <w:t>4</w:t>
      </w:r>
      <w:r>
        <w:t xml:space="preserve"> 7777</w:t>
      </w:r>
      <w:r>
        <w:rPr>
          <w:rFonts w:asciiTheme="majorHAnsi" w:eastAsiaTheme="majorEastAsia" w:hAnsiTheme="majorHAnsi" w:cstheme="majorBidi"/>
          <w:b/>
          <w:color w:val="365F91" w:themeColor="accent1" w:themeShade="BF"/>
          <w:sz w:val="26"/>
          <w:szCs w:val="26"/>
        </w:rPr>
        <w:br/>
        <w:t xml:space="preserve">        Email:</w:t>
      </w:r>
      <w:r w:rsidRPr="00B1487D">
        <w:t xml:space="preserve"> AL@AmarLanda.com</w:t>
      </w:r>
      <w:r>
        <w:br/>
      </w:r>
      <w:r>
        <w:rPr>
          <w:rFonts w:asciiTheme="majorHAnsi" w:eastAsiaTheme="majorEastAsia" w:hAnsiTheme="majorHAnsi" w:cstheme="majorBidi"/>
          <w:b/>
          <w:color w:val="365F91" w:themeColor="accent1" w:themeShade="BF"/>
          <w:sz w:val="26"/>
          <w:szCs w:val="26"/>
        </w:rPr>
        <w:t xml:space="preserve">  Location:</w:t>
      </w:r>
      <w:r w:rsidRPr="00B1487D">
        <w:t xml:space="preserve"> </w:t>
      </w:r>
      <w:r>
        <w:t>London, UK</w:t>
      </w:r>
    </w:p>
    <w:p w:rsidR="00F81E16" w:rsidRDefault="00F81E16" w:rsidP="00F81E16">
      <w:pPr>
        <w:pStyle w:val="NoSpacing"/>
        <w:ind w:left="142"/>
        <w:rPr>
          <w:b/>
          <w:i/>
          <w:u w:val="single"/>
        </w:rPr>
      </w:pPr>
      <w:r>
        <w:rPr>
          <w:b/>
          <w:i/>
          <w:u w:val="single"/>
        </w:rPr>
        <w:t>Profile</w:t>
      </w:r>
      <w:r w:rsidRPr="006D5714">
        <w:rPr>
          <w:b/>
          <w:i/>
          <w:u w:val="single"/>
        </w:rPr>
        <w:t xml:space="preserve"> </w:t>
      </w:r>
    </w:p>
    <w:p w:rsidR="000D317B" w:rsidRDefault="000D317B" w:rsidP="000D317B">
      <w:pPr>
        <w:pStyle w:val="NoSpacing"/>
        <w:ind w:left="142"/>
      </w:pPr>
      <w:r>
        <w:t xml:space="preserve">As a  </w:t>
      </w:r>
      <w:r w:rsidRPr="00C44B85">
        <w:rPr>
          <w:b/>
        </w:rPr>
        <w:t>VMware Architect, a DevOps delevloper and a PAAS developer</w:t>
      </w:r>
      <w:r w:rsidR="001B51F2">
        <w:t>,</w:t>
      </w:r>
      <w:r>
        <w:t xml:space="preserve"> </w:t>
      </w:r>
      <w:r w:rsidR="001B51F2">
        <w:t>o</w:t>
      </w:r>
      <w:r w:rsidRPr="000D317B">
        <w:t xml:space="preserve">n premise IT just doesn’t keep </w:t>
      </w:r>
      <w:r w:rsidR="006066B6">
        <w:t>pace with agile concepts. I</w:t>
      </w:r>
      <w:r w:rsidRPr="000D317B">
        <w:t>n order to stay competitive within the FIN-TECH space adoption of PAAS/IAAS concepts and cultures are a necessity</w:t>
      </w:r>
      <w:ins w:id="0" w:author="Admin" w:date="2017-06-28T18:54:00Z">
        <w:r w:rsidR="006066B6">
          <w:t>.</w:t>
        </w:r>
      </w:ins>
    </w:p>
    <w:p w:rsidR="00521871" w:rsidRPr="000D317B" w:rsidRDefault="00521871" w:rsidP="000D317B">
      <w:pPr>
        <w:pStyle w:val="NoSpacing"/>
        <w:ind w:left="142"/>
      </w:pPr>
    </w:p>
    <w:p w:rsidR="000D317B" w:rsidRPr="00AF63AE" w:rsidRDefault="000D317B" w:rsidP="000D317B">
      <w:pPr>
        <w:pStyle w:val="NoSpacing"/>
        <w:ind w:left="142"/>
      </w:pPr>
      <w:r w:rsidRPr="00AF63AE">
        <w:t>Getting to market first whil</w:t>
      </w:r>
      <w:ins w:id="1" w:author="Admin" w:date="2017-06-28T18:56:00Z">
        <w:r w:rsidR="006066B6">
          <w:t>st</w:t>
        </w:r>
      </w:ins>
      <w:del w:id="2" w:author="Admin" w:date="2017-06-28T18:56:00Z">
        <w:r w:rsidRPr="00AF63AE" w:rsidDel="006066B6">
          <w:delText>e</w:delText>
        </w:r>
      </w:del>
      <w:r w:rsidRPr="00AF63AE">
        <w:t xml:space="preserve"> appeasing regulatory</w:t>
      </w:r>
      <w:del w:id="3" w:author="Admin" w:date="2017-06-28T18:56:00Z">
        <w:r w:rsidRPr="00AF63AE" w:rsidDel="006066B6">
          <w:delText>,</w:delText>
        </w:r>
      </w:del>
      <w:ins w:id="4" w:author="Admin" w:date="2017-06-28T18:57:00Z">
        <w:r w:rsidR="006066B6">
          <w:t xml:space="preserve">, </w:t>
        </w:r>
      </w:ins>
      <w:del w:id="5" w:author="Admin" w:date="2017-06-28T18:56:00Z">
        <w:r w:rsidRPr="00AF63AE" w:rsidDel="006066B6">
          <w:delText xml:space="preserve"> </w:delText>
        </w:r>
      </w:del>
      <w:r w:rsidRPr="00AF63AE">
        <w:t xml:space="preserve">governance </w:t>
      </w:r>
      <w:ins w:id="6" w:author="Admin" w:date="2017-06-28T18:56:00Z">
        <w:r w:rsidR="006066B6">
          <w:t xml:space="preserve">and </w:t>
        </w:r>
      </w:ins>
      <w:r w:rsidRPr="00AF63AE">
        <w:t>security stand</w:t>
      </w:r>
      <w:ins w:id="7" w:author="Admin" w:date="2017-06-28T18:55:00Z">
        <w:r w:rsidR="006066B6">
          <w:t>ards</w:t>
        </w:r>
      </w:ins>
      <w:del w:id="8" w:author="Admin" w:date="2017-06-28T18:55:00Z">
        <w:r w:rsidRPr="00AF63AE" w:rsidDel="006066B6">
          <w:delText>s</w:delText>
        </w:r>
      </w:del>
      <w:r w:rsidRPr="00AF63AE">
        <w:t xml:space="preserve"> gives a competitive edge.</w:t>
      </w:r>
    </w:p>
    <w:p w:rsidR="000D317B" w:rsidRPr="00AF63AE" w:rsidRDefault="000D317B" w:rsidP="000D317B">
      <w:pPr>
        <w:pStyle w:val="NoSpacing"/>
        <w:ind w:left="142"/>
      </w:pPr>
      <w:r w:rsidRPr="00AF63AE">
        <w:t xml:space="preserve">With the aid of DevOps and code-based tooling </w:t>
      </w:r>
      <w:del w:id="9" w:author="Admin" w:date="2017-06-28T18:58:00Z">
        <w:r w:rsidRPr="00AF63AE" w:rsidDel="006066B6">
          <w:delText>all</w:delText>
        </w:r>
      </w:del>
      <w:r w:rsidRPr="00AF63AE">
        <w:t xml:space="preserve"> the compliance and security standards can be applied at build time.</w:t>
      </w:r>
      <w:ins w:id="10" w:author="Admin" w:date="2017-06-28T18:58:00Z">
        <w:r w:rsidR="006066B6">
          <w:t xml:space="preserve"> </w:t>
        </w:r>
      </w:ins>
    </w:p>
    <w:p w:rsidR="00521871" w:rsidRPr="00AF63AE" w:rsidRDefault="00521871" w:rsidP="000D317B">
      <w:pPr>
        <w:pStyle w:val="NoSpacing"/>
        <w:ind w:left="142"/>
      </w:pPr>
    </w:p>
    <w:p w:rsidR="00521871" w:rsidRPr="00AF63AE" w:rsidRDefault="000D317B" w:rsidP="000D317B">
      <w:pPr>
        <w:pStyle w:val="NoSpacing"/>
        <w:ind w:left="142"/>
      </w:pPr>
      <w:r w:rsidRPr="00AF63AE">
        <w:t>PAAS</w:t>
      </w:r>
      <w:r w:rsidR="00521871" w:rsidRPr="00AF63AE">
        <w:t xml:space="preserve"> </w:t>
      </w:r>
      <w:r w:rsidRPr="00AF63AE">
        <w:t>(</w:t>
      </w:r>
      <w:r w:rsidRPr="00AF63AE">
        <w:rPr>
          <w:b/>
        </w:rPr>
        <w:t>serverless architecture</w:t>
      </w:r>
      <w:r w:rsidRPr="00AF63AE">
        <w:t xml:space="preserve">) </w:t>
      </w:r>
      <w:r w:rsidR="00521871" w:rsidRPr="00AF63AE">
        <w:t>cloud technologies</w:t>
      </w:r>
      <w:ins w:id="11" w:author="Admin" w:date="2017-06-28T19:02:00Z">
        <w:r w:rsidR="00644F22">
          <w:t xml:space="preserve"> </w:t>
        </w:r>
      </w:ins>
      <w:ins w:id="12" w:author="Admin" w:date="2017-06-28T19:15:00Z">
        <w:r w:rsidR="00824293">
          <w:t>which</w:t>
        </w:r>
      </w:ins>
      <w:r w:rsidR="00521871" w:rsidRPr="00AF63AE">
        <w:t xml:space="preserve"> allow</w:t>
      </w:r>
      <w:ins w:id="13" w:author="Admin" w:date="2017-06-28T19:16:00Z">
        <w:r w:rsidR="00824293">
          <w:t>s</w:t>
        </w:r>
      </w:ins>
      <w:r w:rsidRPr="00AF63AE">
        <w:t xml:space="preserve"> developers</w:t>
      </w:r>
      <w:ins w:id="14" w:author="Admin" w:date="2017-06-28T19:02:00Z">
        <w:r w:rsidR="00644F22">
          <w:t xml:space="preserve"> to</w:t>
        </w:r>
      </w:ins>
      <w:r w:rsidRPr="00AF63AE">
        <w:t xml:space="preserve"> build applications in a more modulated fashion</w:t>
      </w:r>
      <w:r w:rsidR="00521871" w:rsidRPr="00AF63AE">
        <w:t xml:space="preserve">, an application that can be scaled by each </w:t>
      </w:r>
      <w:del w:id="15" w:author="Admin" w:date="2017-06-28T19:16:00Z">
        <w:r w:rsidR="00521871" w:rsidRPr="00AF63AE" w:rsidDel="00824293">
          <w:delText>one of</w:delText>
        </w:r>
        <w:r w:rsidRPr="00AF63AE" w:rsidDel="00824293">
          <w:delText xml:space="preserve"> </w:delText>
        </w:r>
      </w:del>
      <w:r w:rsidRPr="00AF63AE">
        <w:t>independent microser</w:t>
      </w:r>
      <w:ins w:id="16" w:author="Admin" w:date="2017-06-28T19:17:00Z">
        <w:r w:rsidR="00824293">
          <w:t>vers.</w:t>
        </w:r>
      </w:ins>
      <w:del w:id="17" w:author="Admin" w:date="2017-06-28T19:17:00Z">
        <w:r w:rsidRPr="00AF63AE" w:rsidDel="00824293">
          <w:delText>vices</w:delText>
        </w:r>
      </w:del>
      <w:r w:rsidR="00521871" w:rsidRPr="00AF63AE">
        <w:t>.</w:t>
      </w:r>
    </w:p>
    <w:p w:rsidR="00521871" w:rsidRPr="00AF63AE" w:rsidRDefault="00521871" w:rsidP="000D317B">
      <w:pPr>
        <w:pStyle w:val="NoSpacing"/>
        <w:ind w:left="142"/>
      </w:pPr>
    </w:p>
    <w:p w:rsidR="00521871" w:rsidRPr="00AF63AE" w:rsidRDefault="00824293" w:rsidP="000D317B">
      <w:pPr>
        <w:pStyle w:val="NoSpacing"/>
        <w:ind w:left="142"/>
      </w:pPr>
      <w:ins w:id="18" w:author="Admin" w:date="2017-06-28T19:18:00Z">
        <w:r>
          <w:t>T</w:t>
        </w:r>
      </w:ins>
      <w:del w:id="19" w:author="Admin" w:date="2017-06-28T19:18:00Z">
        <w:r w:rsidR="000D317B" w:rsidRPr="00AF63AE" w:rsidDel="00824293">
          <w:delText>t</w:delText>
        </w:r>
      </w:del>
      <w:r w:rsidR="000D317B" w:rsidRPr="00AF63AE">
        <w:t xml:space="preserve">he location and choice of hosting </w:t>
      </w:r>
      <w:r w:rsidR="00521871" w:rsidRPr="00AF63AE">
        <w:t>Google, AWS, Azure, on premise</w:t>
      </w:r>
      <w:del w:id="20" w:author="Admin" w:date="2017-06-28T19:18:00Z">
        <w:r w:rsidR="00521871" w:rsidRPr="00AF63AE" w:rsidDel="00824293">
          <w:delText>,</w:delText>
        </w:r>
      </w:del>
      <w:r w:rsidR="00521871" w:rsidRPr="00AF63AE">
        <w:t xml:space="preserve"> </w:t>
      </w:r>
      <w:r w:rsidR="000D317B" w:rsidRPr="00AF63AE">
        <w:t>is just not a relevant question anymore aside from latency.</w:t>
      </w:r>
      <w:r w:rsidR="00521871" w:rsidRPr="00AF63AE">
        <w:t xml:space="preserve"> As the underlying technology is completely obfuscated.</w:t>
      </w:r>
    </w:p>
    <w:p w:rsidR="00521871" w:rsidRPr="00AF63AE" w:rsidRDefault="00521871" w:rsidP="000D317B">
      <w:pPr>
        <w:pStyle w:val="NoSpacing"/>
        <w:ind w:left="142"/>
      </w:pPr>
    </w:p>
    <w:p w:rsidR="00AF63AE" w:rsidRDefault="00521871" w:rsidP="000D317B">
      <w:pPr>
        <w:pStyle w:val="NoSpacing"/>
        <w:ind w:left="142"/>
      </w:pPr>
      <w:r w:rsidRPr="00AF63AE">
        <w:t>IAAS</w:t>
      </w:r>
      <w:r w:rsidR="00824293">
        <w:t xml:space="preserve">, </w:t>
      </w:r>
      <w:r w:rsidRPr="00AF63AE">
        <w:t>self service concepts</w:t>
      </w:r>
      <w:r w:rsidR="00AF63AE" w:rsidRPr="00AF63AE">
        <w:t xml:space="preserve"> and cross-platform code based tools </w:t>
      </w:r>
      <w:r w:rsidR="00AF63AE">
        <w:t>for</w:t>
      </w:r>
      <w:r w:rsidR="00AF63AE" w:rsidRPr="00AF63AE">
        <w:t xml:space="preserve"> </w:t>
      </w:r>
      <w:r w:rsidR="00C44B85">
        <w:rPr>
          <w:b/>
        </w:rPr>
        <w:t>s</w:t>
      </w:r>
      <w:r w:rsidR="00AF63AE" w:rsidRPr="00AF63AE">
        <w:rPr>
          <w:b/>
        </w:rPr>
        <w:t>erver based architecture</w:t>
      </w:r>
      <w:r w:rsidR="00AF63AE" w:rsidRPr="00AF63AE">
        <w:t xml:space="preserve"> compliment</w:t>
      </w:r>
      <w:r w:rsidR="00AF63AE">
        <w:t>s</w:t>
      </w:r>
      <w:r w:rsidR="00AF63AE" w:rsidRPr="00AF63AE">
        <w:t xml:space="preserve"> more traditional IT</w:t>
      </w:r>
      <w:r w:rsidR="00AF63AE">
        <w:t xml:space="preserve"> concepts</w:t>
      </w:r>
      <w:r w:rsidR="00824293">
        <w:t>.</w:t>
      </w:r>
      <w:r w:rsidR="00AF63AE">
        <w:t xml:space="preserve"> </w:t>
      </w:r>
      <w:r w:rsidR="00824293">
        <w:t>H</w:t>
      </w:r>
      <w:r w:rsidR="00AF63AE">
        <w:t>owever if the company can adopt the ethos of automated infrastructure</w:t>
      </w:r>
      <w:r w:rsidR="00824293">
        <w:t xml:space="preserve"> by using</w:t>
      </w:r>
      <w:r w:rsidR="00AF63AE">
        <w:t xml:space="preserve"> automated workflows</w:t>
      </w:r>
      <w:r w:rsidR="00824293">
        <w:t xml:space="preserve"> </w:t>
      </w:r>
      <w:del w:id="21" w:author="Admin" w:date="2017-06-28T19:25:00Z">
        <w:r w:rsidR="00824293" w:rsidDel="00790A4A">
          <w:delText>and</w:delText>
        </w:r>
        <w:r w:rsidR="00AF63AE" w:rsidDel="00790A4A">
          <w:delText>automated</w:delText>
        </w:r>
      </w:del>
      <w:ins w:id="22" w:author="Admin" w:date="2017-06-28T19:25:00Z">
        <w:r w:rsidR="00790A4A">
          <w:t>and automated</w:t>
        </w:r>
      </w:ins>
      <w:r w:rsidR="00AF63AE">
        <w:t xml:space="preserve"> testin</w:t>
      </w:r>
      <w:ins w:id="23" w:author="Admin" w:date="2017-06-28T19:27:00Z">
        <w:r w:rsidR="00790A4A">
          <w:t>g , this will continuously measure application performance.</w:t>
        </w:r>
      </w:ins>
      <w:del w:id="24" w:author="Admin" w:date="2017-06-28T19:27:00Z">
        <w:r w:rsidR="00AF63AE" w:rsidDel="00790A4A">
          <w:delText>g while continuously measuring application performance</w:delText>
        </w:r>
      </w:del>
      <w:r w:rsidR="00AF63AE">
        <w:t>.</w:t>
      </w:r>
    </w:p>
    <w:p w:rsidR="00AF63AE" w:rsidDel="00790A4A" w:rsidRDefault="00AF63AE" w:rsidP="000D317B">
      <w:pPr>
        <w:pStyle w:val="NoSpacing"/>
        <w:ind w:left="142"/>
        <w:rPr>
          <w:del w:id="25" w:author="Admin" w:date="2017-06-28T19:29:00Z"/>
        </w:rPr>
      </w:pPr>
    </w:p>
    <w:p w:rsidR="00AF63AE" w:rsidRPr="00AF63AE" w:rsidDel="00790A4A" w:rsidRDefault="00790A4A" w:rsidP="00790A4A">
      <w:pPr>
        <w:pStyle w:val="NoSpacing"/>
        <w:rPr>
          <w:del w:id="26" w:author="Admin" w:date="2017-06-28T19:25:00Z"/>
        </w:rPr>
        <w:pPrChange w:id="27" w:author="Admin" w:date="2017-06-28T19:28:00Z">
          <w:pPr>
            <w:pStyle w:val="NoSpacing"/>
            <w:ind w:left="142"/>
          </w:pPr>
        </w:pPrChange>
      </w:pPr>
      <w:ins w:id="28" w:author="Admin" w:date="2017-06-28T19:26:00Z">
        <w:r>
          <w:t xml:space="preserve">Then </w:t>
        </w:r>
      </w:ins>
      <w:ins w:id="29" w:author="Admin" w:date="2017-06-28T19:28:00Z">
        <w:r>
          <w:t>c</w:t>
        </w:r>
      </w:ins>
      <w:ins w:id="30" w:author="Admin" w:date="2017-06-28T19:26:00Z">
        <w:r>
          <w:t>loud based arctitecture and technologies can benefit the company</w:t>
        </w:r>
      </w:ins>
      <w:ins w:id="31" w:author="Admin" w:date="2017-06-28T19:28:00Z">
        <w:r>
          <w:t xml:space="preserve"> </w:t>
        </w:r>
      </w:ins>
      <w:del w:id="32" w:author="Admin" w:date="2017-06-28T19:25:00Z">
        <w:r w:rsidR="00AF63AE" w:rsidDel="00790A4A">
          <w:delText>Then again time to market and operational costs are slashed</w:delText>
        </w:r>
        <w:r w:rsidR="00274B6F" w:rsidDel="00790A4A">
          <w:delText>.</w:delText>
        </w:r>
      </w:del>
    </w:p>
    <w:p w:rsidR="000D317B" w:rsidRDefault="000D317B" w:rsidP="000D317B">
      <w:pPr>
        <w:pStyle w:val="NoSpacing"/>
        <w:ind w:left="142"/>
      </w:pPr>
    </w:p>
    <w:p w:rsidR="00AF63AE" w:rsidRDefault="00AF63AE" w:rsidP="000D317B">
      <w:pPr>
        <w:pStyle w:val="NoSpacing"/>
        <w:ind w:left="142"/>
      </w:pPr>
    </w:p>
    <w:p w:rsidR="00BD0385" w:rsidRPr="00C44B85" w:rsidRDefault="000D317B" w:rsidP="000D317B">
      <w:pPr>
        <w:rPr>
          <w:b/>
        </w:rPr>
      </w:pPr>
      <w:r w:rsidRPr="009D6DC2">
        <w:rPr>
          <w:b/>
        </w:rPr>
        <w:t xml:space="preserve">DevOps developer Experience 3 years + </w:t>
      </w:r>
      <w:r w:rsidR="00C44B85">
        <w:rPr>
          <w:b/>
        </w:rPr>
        <w:br/>
      </w:r>
      <w:r w:rsidR="00947871">
        <w:t>Git, Github, Puppet, Ansiblie, DSC, Powershell,  Jenkins,</w:t>
      </w:r>
      <w:r w:rsidR="00BD0385">
        <w:t xml:space="preserve"> AWS, </w:t>
      </w:r>
      <w:r w:rsidR="00BD0385" w:rsidRPr="00510E4A">
        <w:rPr>
          <w:rFonts w:ascii="Calibri" w:eastAsia="Times New Roman" w:hAnsi="Calibri" w:cs="Calibri"/>
          <w:color w:val="000000"/>
        </w:rPr>
        <w:t>JIRA and Confluence</w:t>
      </w:r>
      <w:r w:rsidR="00BD0385">
        <w:rPr>
          <w:rFonts w:ascii="Calibri" w:eastAsia="Times New Roman" w:hAnsi="Calibri" w:cs="Calibri"/>
          <w:color w:val="000000"/>
        </w:rPr>
        <w:t>.</w:t>
      </w:r>
    </w:p>
    <w:p w:rsidR="00947871" w:rsidRDefault="000D317B" w:rsidP="000D317B">
      <w:r w:rsidRPr="009D6DC2">
        <w:rPr>
          <w:b/>
        </w:rPr>
        <w:t xml:space="preserve">PAAS Experience 1 years + </w:t>
      </w:r>
      <w:r w:rsidR="00C44B85">
        <w:rPr>
          <w:b/>
        </w:rPr>
        <w:br/>
      </w:r>
      <w:r w:rsidR="00426C03" w:rsidRPr="00CC4273">
        <w:rPr>
          <w:rFonts w:ascii="Calibri" w:hAnsi="Calibri" w:cs="Times New Roman"/>
          <w:color w:val="000000"/>
          <w:lang w:eastAsia="en-GB"/>
        </w:rPr>
        <w:t>P</w:t>
      </w:r>
      <w:r w:rsidR="00426C03">
        <w:rPr>
          <w:rFonts w:ascii="Calibri" w:hAnsi="Calibri" w:cs="Times New Roman"/>
          <w:color w:val="000000"/>
          <w:lang w:eastAsia="en-GB"/>
        </w:rPr>
        <w:t>ivotal</w:t>
      </w:r>
      <w:r w:rsidR="00C44B85">
        <w:rPr>
          <w:rFonts w:ascii="Calibri" w:hAnsi="Calibri" w:cs="Times New Roman"/>
          <w:color w:val="000000"/>
          <w:lang w:eastAsia="en-GB"/>
        </w:rPr>
        <w:t xml:space="preserve"> </w:t>
      </w:r>
      <w:r w:rsidR="0026530F" w:rsidRPr="00CC4273">
        <w:rPr>
          <w:rFonts w:ascii="Calibri" w:hAnsi="Calibri" w:cs="Times New Roman"/>
          <w:color w:val="000000"/>
          <w:lang w:eastAsia="en-GB"/>
        </w:rPr>
        <w:t>C</w:t>
      </w:r>
      <w:r w:rsidR="00C44B85">
        <w:rPr>
          <w:rFonts w:ascii="Calibri" w:hAnsi="Calibri" w:cs="Times New Roman"/>
          <w:color w:val="000000"/>
          <w:lang w:eastAsia="en-GB"/>
        </w:rPr>
        <w:t xml:space="preserve">loud </w:t>
      </w:r>
      <w:r w:rsidR="0026530F" w:rsidRPr="00CC4273">
        <w:rPr>
          <w:rFonts w:ascii="Calibri" w:hAnsi="Calibri" w:cs="Times New Roman"/>
          <w:color w:val="000000"/>
          <w:lang w:eastAsia="en-GB"/>
        </w:rPr>
        <w:t>F</w:t>
      </w:r>
      <w:r w:rsidR="00C44B85">
        <w:rPr>
          <w:rFonts w:ascii="Calibri" w:hAnsi="Calibri" w:cs="Times New Roman"/>
          <w:color w:val="000000"/>
          <w:lang w:eastAsia="en-GB"/>
        </w:rPr>
        <w:t>oundry</w:t>
      </w:r>
      <w:r w:rsidR="0026530F" w:rsidRPr="00CC4273">
        <w:rPr>
          <w:rFonts w:ascii="Calibri" w:hAnsi="Calibri" w:cs="Times New Roman"/>
          <w:color w:val="000000"/>
          <w:lang w:eastAsia="en-GB"/>
        </w:rPr>
        <w:t xml:space="preserve"> </w:t>
      </w:r>
      <w:r w:rsidR="0026530F">
        <w:rPr>
          <w:rFonts w:ascii="Calibri" w:hAnsi="Calibri" w:cs="Times New Roman"/>
          <w:color w:val="000000"/>
          <w:lang w:eastAsia="en-GB"/>
        </w:rPr>
        <w:t>, Ops manager</w:t>
      </w:r>
      <w:r w:rsidR="0026530F" w:rsidRPr="00CC4273">
        <w:rPr>
          <w:rFonts w:ascii="Calibri" w:hAnsi="Calibri" w:cs="Times New Roman"/>
          <w:color w:val="000000"/>
          <w:lang w:eastAsia="en-GB"/>
        </w:rPr>
        <w:t xml:space="preserve"> OpsMetrics</w:t>
      </w:r>
      <w:r w:rsidR="0026530F">
        <w:rPr>
          <w:rFonts w:ascii="Calibri" w:hAnsi="Calibri" w:cs="Times New Roman"/>
          <w:color w:val="000000"/>
          <w:lang w:eastAsia="en-GB"/>
        </w:rPr>
        <w:t xml:space="preserve">, BOSH director, </w:t>
      </w:r>
    </w:p>
    <w:p w:rsidR="00947871" w:rsidRPr="00C44B85" w:rsidRDefault="00947871" w:rsidP="00947871">
      <w:pPr>
        <w:rPr>
          <w:b/>
        </w:rPr>
      </w:pPr>
      <w:r w:rsidRPr="009D6DC2">
        <w:rPr>
          <w:b/>
        </w:rPr>
        <w:t xml:space="preserve">VMware Architecture/SME/TPS Experience 4 years + </w:t>
      </w:r>
      <w:r w:rsidR="00C44B85">
        <w:rPr>
          <w:b/>
        </w:rPr>
        <w:br/>
      </w:r>
      <w:r w:rsidRPr="00947871">
        <w:t>VMware NSX</w:t>
      </w:r>
      <w:r w:rsidR="009D6DC2">
        <w:t xml:space="preserve">, </w:t>
      </w:r>
      <w:r w:rsidR="00254030">
        <w:t>vSAN</w:t>
      </w:r>
      <w:r w:rsidR="00C44B85">
        <w:t xml:space="preserve">, </w:t>
      </w:r>
      <w:r w:rsidRPr="00947871">
        <w:rPr>
          <w:rFonts w:ascii="Calibri" w:hAnsi="Calibri"/>
        </w:rPr>
        <w:t>vRealize Orchestra 6-7</w:t>
      </w:r>
      <w:r w:rsidR="00C44B85">
        <w:rPr>
          <w:rFonts w:ascii="Calibri" w:hAnsi="Calibri"/>
        </w:rPr>
        <w:t xml:space="preserve">, </w:t>
      </w:r>
      <w:r w:rsidRPr="00947871">
        <w:rPr>
          <w:rFonts w:ascii="Calibri" w:hAnsi="Calibri"/>
        </w:rPr>
        <w:t>vRealize Automation 6-7</w:t>
      </w:r>
      <w:r w:rsidR="00C44B85">
        <w:rPr>
          <w:rFonts w:ascii="Calibri" w:hAnsi="Calibri"/>
        </w:rPr>
        <w:t xml:space="preserve">, </w:t>
      </w:r>
      <w:r w:rsidRPr="00947871">
        <w:t>Horizon View 5-6</w:t>
      </w:r>
      <w:r w:rsidR="00C44B85">
        <w:t xml:space="preserve">, </w:t>
      </w:r>
      <w:r w:rsidRPr="00947871">
        <w:rPr>
          <w:rFonts w:ascii="Calibri" w:hAnsi="Calibri"/>
        </w:rPr>
        <w:t>vRealize Operations Manager 6.x</w:t>
      </w:r>
      <w:r w:rsidRPr="00947871">
        <w:rPr>
          <w:rFonts w:ascii="Calibri" w:hAnsi="Calibri"/>
        </w:rPr>
        <w:br/>
        <w:t>VCO, VDR, VDP, VDPA (VMware’s Back up solution)</w:t>
      </w:r>
      <w:r w:rsidR="00C44B85">
        <w:rPr>
          <w:rFonts w:ascii="Calibri" w:hAnsi="Calibri"/>
        </w:rPr>
        <w:t xml:space="preserve">, </w:t>
      </w:r>
      <w:r w:rsidRPr="00947871">
        <w:rPr>
          <w:rFonts w:ascii="Calibri" w:hAnsi="Calibri"/>
        </w:rPr>
        <w:t>Site recovery manager</w:t>
      </w:r>
      <w:r w:rsidR="00C44B85">
        <w:rPr>
          <w:rFonts w:ascii="Calibri" w:hAnsi="Calibri"/>
        </w:rPr>
        <w:t xml:space="preserve">, </w:t>
      </w:r>
      <w:r w:rsidRPr="00947871">
        <w:rPr>
          <w:rFonts w:ascii="Calibri" w:hAnsi="Calibri"/>
        </w:rPr>
        <w:t>GSX,</w:t>
      </w:r>
      <w:r w:rsidR="00D9606B">
        <w:rPr>
          <w:rFonts w:ascii="Calibri" w:hAnsi="Calibri"/>
        </w:rPr>
        <w:t xml:space="preserve"> </w:t>
      </w:r>
      <w:r w:rsidRPr="00947871">
        <w:rPr>
          <w:rFonts w:ascii="Calibri" w:hAnsi="Calibri"/>
        </w:rPr>
        <w:t>ESX,</w:t>
      </w:r>
      <w:r w:rsidR="00D9606B">
        <w:rPr>
          <w:rFonts w:ascii="Calibri" w:hAnsi="Calibri"/>
        </w:rPr>
        <w:t xml:space="preserve"> </w:t>
      </w:r>
      <w:r w:rsidRPr="00947871">
        <w:rPr>
          <w:rFonts w:ascii="Calibri" w:hAnsi="Calibri"/>
        </w:rPr>
        <w:t>ESXi 3.5-6.5</w:t>
      </w:r>
    </w:p>
    <w:p w:rsidR="000D317B" w:rsidRPr="000D317B" w:rsidRDefault="000D317B" w:rsidP="000D317B">
      <w:pPr>
        <w:pStyle w:val="NoSpacing"/>
        <w:ind w:left="142"/>
      </w:pPr>
    </w:p>
    <w:p w:rsidR="00274B6F" w:rsidRDefault="00274B6F">
      <w:r>
        <w:br w:type="page"/>
      </w:r>
    </w:p>
    <w:p w:rsidR="00AC77E3" w:rsidRDefault="00AC77E3" w:rsidP="00AC77E3">
      <w:pPr>
        <w:pStyle w:val="NoSpacing"/>
        <w:ind w:left="142"/>
      </w:pPr>
    </w:p>
    <w:p w:rsidR="00322476" w:rsidRPr="006D5714" w:rsidRDefault="00322476" w:rsidP="00322476">
      <w:pPr>
        <w:pStyle w:val="NoSpacing"/>
        <w:ind w:left="142"/>
        <w:rPr>
          <w:b/>
          <w:i/>
          <w:u w:val="single"/>
        </w:rPr>
      </w:pPr>
      <w:r w:rsidRPr="006D5714">
        <w:rPr>
          <w:b/>
          <w:i/>
          <w:u w:val="single"/>
        </w:rPr>
        <w:t xml:space="preserve">Previous Employment </w:t>
      </w:r>
    </w:p>
    <w:p w:rsidR="00322476" w:rsidRPr="00F81E16" w:rsidRDefault="00322476" w:rsidP="00322476">
      <w:pPr>
        <w:pStyle w:val="NoSpacing"/>
        <w:ind w:left="284"/>
        <w:rPr>
          <w:b/>
          <w:sz w:val="6"/>
        </w:rPr>
      </w:pPr>
    </w:p>
    <w:p w:rsidR="00322476" w:rsidRDefault="00322476" w:rsidP="00322476">
      <w:pPr>
        <w:pStyle w:val="NoSpacing"/>
        <w:ind w:left="284"/>
        <w:rPr>
          <w:b/>
        </w:rPr>
      </w:pPr>
      <w:r>
        <w:t xml:space="preserve">       </w:t>
      </w:r>
      <w:r w:rsidRPr="002B7611">
        <w:rPr>
          <w:i/>
          <w:color w:val="808080" w:themeColor="background1" w:themeShade="80"/>
          <w:u w:val="single"/>
        </w:rPr>
        <w:t>Date Worked:</w:t>
      </w:r>
      <w:r w:rsidRPr="006D5714">
        <w:rPr>
          <w:color w:val="808080" w:themeColor="background1" w:themeShade="80"/>
        </w:rPr>
        <w:t xml:space="preserve"> </w:t>
      </w:r>
      <w:r>
        <w:rPr>
          <w:b/>
        </w:rPr>
        <w:t xml:space="preserve">September 2016 - Present </w:t>
      </w:r>
      <w:r w:rsidR="00BB46EC">
        <w:t>(9</w:t>
      </w:r>
      <w:r w:rsidR="00C12D7B">
        <w:t xml:space="preserve"> Months</w:t>
      </w:r>
      <w:r w:rsidRPr="006118BD">
        <w:t>)</w:t>
      </w:r>
    </w:p>
    <w:p w:rsidR="00322476" w:rsidRDefault="00322476" w:rsidP="00322476">
      <w:pPr>
        <w:pStyle w:val="NoSpacing"/>
        <w:tabs>
          <w:tab w:val="right" w:pos="11056"/>
        </w:tabs>
        <w:ind w:left="284"/>
        <w:rPr>
          <w:b/>
        </w:rPr>
      </w:pPr>
      <w:r>
        <w:t xml:space="preserve">                </w:t>
      </w:r>
      <w:r w:rsidRPr="002B7611">
        <w:rPr>
          <w:i/>
          <w:color w:val="808080" w:themeColor="background1" w:themeShade="80"/>
          <w:u w:val="single"/>
        </w:rPr>
        <w:t>Position</w:t>
      </w:r>
      <w:r w:rsidRPr="006D5714">
        <w:rPr>
          <w:color w:val="808080" w:themeColor="background1" w:themeShade="80"/>
        </w:rPr>
        <w:t xml:space="preserve">: </w:t>
      </w:r>
      <w:r>
        <w:rPr>
          <w:b/>
        </w:rPr>
        <w:t>Data Platform</w:t>
      </w:r>
      <w:r w:rsidR="00C12D7B">
        <w:rPr>
          <w:b/>
        </w:rPr>
        <w:t>s</w:t>
      </w:r>
      <w:r>
        <w:rPr>
          <w:b/>
        </w:rPr>
        <w:t xml:space="preserve"> Architect /Developer </w:t>
      </w:r>
      <w:r>
        <w:rPr>
          <w:b/>
        </w:rPr>
        <w:tab/>
      </w:r>
    </w:p>
    <w:p w:rsidR="00322476" w:rsidRDefault="00322476" w:rsidP="00322476">
      <w:pPr>
        <w:pStyle w:val="NoSpacing"/>
        <w:ind w:left="284"/>
        <w:rPr>
          <w:b/>
        </w:rPr>
      </w:pPr>
      <w:r>
        <w:t xml:space="preserve">       </w:t>
      </w:r>
      <w:r w:rsidRPr="002B7611">
        <w:rPr>
          <w:i/>
          <w:color w:val="808080" w:themeColor="background1" w:themeShade="80"/>
          <w:u w:val="single"/>
        </w:rPr>
        <w:t>Organisation:</w:t>
      </w:r>
      <w:r w:rsidRPr="006D5714">
        <w:rPr>
          <w:color w:val="808080" w:themeColor="background1" w:themeShade="80"/>
        </w:rPr>
        <w:t xml:space="preserve"> </w:t>
      </w:r>
      <w:r>
        <w:rPr>
          <w:b/>
        </w:rPr>
        <w:t>HSBC</w:t>
      </w:r>
    </w:p>
    <w:p w:rsidR="00322476" w:rsidRDefault="00322476" w:rsidP="00322476">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F3089E" w:rsidRDefault="00F3089E" w:rsidP="00F3089E">
      <w:pPr>
        <w:rPr>
          <w:rFonts w:ascii="Calibri" w:eastAsia="Times New Roman" w:hAnsi="Calibri" w:cs="Calibri"/>
          <w:color w:val="000000"/>
        </w:rPr>
      </w:pPr>
      <w:r>
        <w:rPr>
          <w:rFonts w:ascii="Calibri" w:eastAsia="Times New Roman" w:hAnsi="Calibri" w:cs="Calibri"/>
          <w:color w:val="000000"/>
        </w:rPr>
        <w:t>Architecture and Developing on HSBC’s Hybrid App-centric cloud environments;</w:t>
      </w:r>
    </w:p>
    <w:p w:rsidR="00F3089E" w:rsidRDefault="00790A4A" w:rsidP="00F3089E">
      <w:pPr>
        <w:rPr>
          <w:rFonts w:ascii="Calibri" w:eastAsia="Times New Roman" w:hAnsi="Calibri" w:cs="Calibri"/>
          <w:color w:val="000000"/>
        </w:rPr>
      </w:pPr>
      <w:ins w:id="33" w:author="Admin" w:date="2017-06-28T19:29:00Z">
        <w:r>
          <w:rPr>
            <w:rFonts w:ascii="Calibri" w:eastAsia="Times New Roman" w:hAnsi="Calibri" w:cs="Calibri"/>
            <w:color w:val="000000"/>
          </w:rPr>
          <w:t>L</w:t>
        </w:r>
      </w:ins>
      <w:bookmarkStart w:id="34" w:name="_GoBack"/>
      <w:bookmarkEnd w:id="34"/>
      <w:del w:id="35" w:author="Admin" w:date="2017-06-28T19:29:00Z">
        <w:r w:rsidR="00F3089E" w:rsidRPr="00510E4A" w:rsidDel="00790A4A">
          <w:rPr>
            <w:rFonts w:ascii="Calibri" w:eastAsia="Times New Roman" w:hAnsi="Calibri" w:cs="Calibri"/>
            <w:color w:val="000000"/>
          </w:rPr>
          <w:delText>l</w:delText>
        </w:r>
      </w:del>
      <w:r w:rsidR="00F3089E" w:rsidRPr="00510E4A">
        <w:rPr>
          <w:rFonts w:ascii="Calibri" w:eastAsia="Times New Roman" w:hAnsi="Calibri" w:cs="Calibri"/>
          <w:color w:val="000000"/>
        </w:rPr>
        <w:t xml:space="preserve">ead architect and lead developer for </w:t>
      </w:r>
      <w:r w:rsidR="00F3089E" w:rsidRPr="00B014EE">
        <w:rPr>
          <w:rFonts w:ascii="Calibri" w:eastAsia="Times New Roman" w:hAnsi="Calibri" w:cs="Calibri"/>
          <w:b/>
          <w:color w:val="000000"/>
        </w:rPr>
        <w:t>PowerShell, DSC</w:t>
      </w:r>
      <w:r w:rsidR="00F3089E" w:rsidRPr="00510E4A">
        <w:rPr>
          <w:rFonts w:ascii="Calibri" w:eastAsia="Times New Roman" w:hAnsi="Calibri" w:cs="Calibri"/>
          <w:color w:val="000000"/>
        </w:rPr>
        <w:t>, modularised, codebase for extremely large windows server estate.</w:t>
      </w:r>
    </w:p>
    <w:p w:rsidR="00F3089E" w:rsidRDefault="00F3089E" w:rsidP="00F3089E">
      <w:r>
        <w:t xml:space="preserve">Leveraged PAAS technologies like </w:t>
      </w:r>
      <w:r w:rsidRPr="00E5401A">
        <w:rPr>
          <w:b/>
        </w:rPr>
        <w:t>Pivotal Cloud Foundry</w:t>
      </w:r>
      <w:r>
        <w:t xml:space="preserve"> to deploy a multi  hybrid environment leveraging a zero-trust model, using PCF’s elastic runtime for Load balancer, Routeing and cloud API functionality, Ops manager for the bosh director and GUI functionality, build packs with custom frameworks, also used lots of other </w:t>
      </w:r>
      <w:r>
        <w:t>functionality</w:t>
      </w:r>
      <w:r>
        <w:t xml:space="preserve"> like log search, diego, Redis and more.</w:t>
      </w:r>
    </w:p>
    <w:p w:rsidR="00F3089E" w:rsidRDefault="00F3089E" w:rsidP="00F3089E">
      <w:pPr>
        <w:rPr>
          <w:rFonts w:ascii="Calibri" w:eastAsia="Times New Roman" w:hAnsi="Calibri" w:cs="Calibri"/>
          <w:color w:val="000000"/>
        </w:rPr>
      </w:pPr>
      <w:r w:rsidRPr="00510E4A">
        <w:rPr>
          <w:rFonts w:ascii="Calibri" w:eastAsia="Times New Roman" w:hAnsi="Calibri" w:cs="Calibri"/>
          <w:color w:val="000000"/>
        </w:rPr>
        <w:t xml:space="preserve">Running a </w:t>
      </w:r>
      <w:r w:rsidRPr="00E5401A">
        <w:rPr>
          <w:rFonts w:ascii="Calibri" w:eastAsia="Times New Roman" w:hAnsi="Calibri" w:cs="Calibri"/>
          <w:b/>
          <w:color w:val="000000"/>
        </w:rPr>
        <w:t>Puppet Enterprise Master</w:t>
      </w:r>
      <w:r w:rsidRPr="00510E4A">
        <w:rPr>
          <w:rFonts w:ascii="Calibri" w:eastAsia="Times New Roman" w:hAnsi="Calibri" w:cs="Calibri"/>
          <w:color w:val="000000"/>
        </w:rPr>
        <w:t xml:space="preserve"> Architecture and</w:t>
      </w:r>
      <w:r>
        <w:rPr>
          <w:rFonts w:ascii="Calibri" w:eastAsia="Times New Roman" w:hAnsi="Calibri" w:cs="Calibri"/>
          <w:color w:val="000000"/>
        </w:rPr>
        <w:t xml:space="preserve"> </w:t>
      </w:r>
      <w:r w:rsidRPr="0066441A">
        <w:rPr>
          <w:rFonts w:ascii="Calibri" w:eastAsia="Times New Roman" w:hAnsi="Calibri" w:cs="Calibri"/>
          <w:b/>
          <w:color w:val="000000"/>
        </w:rPr>
        <w:t>Ansible</w:t>
      </w:r>
      <w:r w:rsidRPr="00510E4A">
        <w:rPr>
          <w:rFonts w:ascii="Calibri" w:eastAsia="Times New Roman" w:hAnsi="Calibri" w:cs="Calibri"/>
          <w:color w:val="000000"/>
        </w:rPr>
        <w:t xml:space="preserve"> Desired configuration state to support thousands of nodes to keep them</w:t>
      </w:r>
      <w:r>
        <w:rPr>
          <w:rFonts w:ascii="Calibri" w:eastAsia="Times New Roman" w:hAnsi="Calibri" w:cs="Calibri"/>
          <w:color w:val="000000"/>
        </w:rPr>
        <w:t xml:space="preserve"> </w:t>
      </w:r>
      <w:r w:rsidRPr="00510E4A">
        <w:rPr>
          <w:rFonts w:ascii="Calibri" w:eastAsia="Times New Roman" w:hAnsi="Calibri" w:cs="Calibri"/>
          <w:color w:val="000000"/>
        </w:rPr>
        <w:t>automatically configured, built and in a remediated state.</w:t>
      </w:r>
      <w:r w:rsidRPr="00510E4A">
        <w:rPr>
          <w:rFonts w:ascii="Calibri" w:eastAsia="Times New Roman" w:hAnsi="Calibri" w:cs="Calibri"/>
          <w:color w:val="000000"/>
        </w:rPr>
        <w:br/>
        <w:t>Grouping like for like infrastructure via their role and profile by using custom and trusted facts to make sure the classes and modules apply in the correct order to keep the nodes compliant and in their desired state.</w:t>
      </w:r>
    </w:p>
    <w:p w:rsidR="00F3089E" w:rsidRDefault="00F3089E" w:rsidP="00F3089E">
      <w:r w:rsidRPr="00F33D79">
        <w:t>Automated deployments using </w:t>
      </w:r>
      <w:r>
        <w:t xml:space="preserve">AWS CLi/ Restful APIs/ </w:t>
      </w:r>
      <w:r w:rsidRPr="00F33D79">
        <w:rPr>
          <w:b/>
          <w:bCs/>
        </w:rPr>
        <w:t>CloudFormation</w:t>
      </w:r>
      <w:r>
        <w:rPr>
          <w:b/>
          <w:bCs/>
        </w:rPr>
        <w:t xml:space="preserve">, </w:t>
      </w:r>
      <w:r w:rsidRPr="00F33D79">
        <w:t>Migrated key systems from on-prem hosting to </w:t>
      </w:r>
      <w:r w:rsidRPr="00F33D79">
        <w:rPr>
          <w:b/>
          <w:bCs/>
        </w:rPr>
        <w:t>Amazon Web Services</w:t>
      </w:r>
      <w:r>
        <w:rPr>
          <w:b/>
          <w:bCs/>
        </w:rPr>
        <w:t xml:space="preserve">, </w:t>
      </w:r>
      <w:r w:rsidRPr="00F33D79">
        <w:t>Capacity planning, Bottleneck identification</w:t>
      </w:r>
      <w:r>
        <w:t xml:space="preserve"> on </w:t>
      </w:r>
      <w:r w:rsidRPr="00F33D79">
        <w:t>auto-scaling website platform</w:t>
      </w:r>
      <w:r>
        <w:t xml:space="preserve"> with a huge throughput. Monitoring via </w:t>
      </w:r>
      <w:r w:rsidRPr="00F33D79">
        <w:rPr>
          <w:b/>
          <w:bCs/>
        </w:rPr>
        <w:t>CloudWatch</w:t>
      </w:r>
      <w:r>
        <w:rPr>
          <w:b/>
          <w:bCs/>
        </w:rPr>
        <w:t xml:space="preserve">. Manged access with </w:t>
      </w:r>
      <w:r>
        <w:t>with directory service, IAM, Key management store and SSO.</w:t>
      </w:r>
    </w:p>
    <w:p w:rsidR="00F3089E" w:rsidRPr="0066441A" w:rsidRDefault="00F3089E" w:rsidP="00F3089E">
      <w:pPr>
        <w:rPr>
          <w:b/>
        </w:rPr>
      </w:pPr>
      <w:r>
        <w:t xml:space="preserve">Developing scripts for build, deployment, maintenance and related tasks using </w:t>
      </w:r>
      <w:r w:rsidRPr="0066441A">
        <w:rPr>
          <w:b/>
        </w:rPr>
        <w:t>Jenkins, Docker, Maven, Python and Bash</w:t>
      </w:r>
    </w:p>
    <w:p w:rsidR="00F3089E" w:rsidRDefault="00F3089E" w:rsidP="00F3089E">
      <w:pPr>
        <w:rPr>
          <w:rFonts w:ascii="Calibri" w:eastAsia="Times New Roman" w:hAnsi="Calibri" w:cs="Calibri"/>
          <w:color w:val="000000"/>
        </w:rPr>
      </w:pPr>
      <w:r w:rsidRPr="00510E4A">
        <w:rPr>
          <w:rFonts w:ascii="Calibri" w:eastAsia="Times New Roman" w:hAnsi="Calibri" w:cs="Calibri"/>
          <w:color w:val="000000"/>
        </w:rPr>
        <w:t xml:space="preserve">Extended the functionality </w:t>
      </w:r>
      <w:r w:rsidRPr="00AB0370">
        <w:rPr>
          <w:rFonts w:ascii="Calibri" w:eastAsia="Times New Roman" w:hAnsi="Calibri" w:cs="Calibri"/>
          <w:b/>
          <w:color w:val="000000"/>
        </w:rPr>
        <w:t>of VMware vRealize Automation</w:t>
      </w:r>
      <w:r w:rsidRPr="00510E4A">
        <w:rPr>
          <w:rFonts w:ascii="Calibri" w:eastAsia="Times New Roman" w:hAnsi="Calibri" w:cs="Calibri"/>
          <w:color w:val="000000"/>
        </w:rPr>
        <w:t xml:space="preserve"> by using its SDK, REST and SOAP API calls to produce complex YAML based Blueprints via </w:t>
      </w:r>
      <w:r w:rsidRPr="00AB0370">
        <w:rPr>
          <w:rFonts w:ascii="Calibri" w:eastAsia="Times New Roman" w:hAnsi="Calibri" w:cs="Calibri"/>
          <w:b/>
          <w:color w:val="000000"/>
        </w:rPr>
        <w:t>VMware vRealize Orchestrator</w:t>
      </w:r>
      <w:r w:rsidRPr="00510E4A">
        <w:rPr>
          <w:rFonts w:ascii="Calibri" w:eastAsia="Times New Roman" w:hAnsi="Calibri" w:cs="Calibri"/>
          <w:color w:val="000000"/>
        </w:rPr>
        <w:t xml:space="preserve"> and the</w:t>
      </w:r>
      <w:r>
        <w:rPr>
          <w:rFonts w:ascii="Calibri" w:eastAsia="Times New Roman" w:hAnsi="Calibri" w:cs="Calibri"/>
          <w:color w:val="000000"/>
        </w:rPr>
        <w:t xml:space="preserve"> converged blue print designer. </w:t>
      </w:r>
      <w:r w:rsidRPr="00510E4A">
        <w:rPr>
          <w:rFonts w:ascii="Calibri" w:eastAsia="Times New Roman" w:hAnsi="Calibri" w:cs="Calibri"/>
          <w:color w:val="000000"/>
        </w:rPr>
        <w:t>Using an anything as a service (XaaS) ethos to extend vRA functions through vRO to leverage systems like Ansible and Puppet</w:t>
      </w:r>
      <w:r>
        <w:rPr>
          <w:rFonts w:ascii="Calibri" w:eastAsia="Times New Roman" w:hAnsi="Calibri" w:cs="Calibri"/>
          <w:color w:val="000000"/>
        </w:rPr>
        <w:t>.</w:t>
      </w:r>
    </w:p>
    <w:p w:rsidR="00F3089E" w:rsidRPr="00F33D79" w:rsidRDefault="00F3089E" w:rsidP="00F3089E">
      <w:pPr>
        <w:spacing w:after="160" w:line="259" w:lineRule="auto"/>
      </w:pPr>
      <w:r w:rsidRPr="00F33D79">
        <w:t>Managed a team of 6 off-shore DevOps</w:t>
      </w:r>
      <w:r>
        <w:t>.</w:t>
      </w:r>
    </w:p>
    <w:p w:rsidR="00F3089E" w:rsidRPr="00F33D79" w:rsidRDefault="00F3089E" w:rsidP="00F3089E">
      <w:pPr>
        <w:spacing w:after="160" w:line="259" w:lineRule="auto"/>
      </w:pPr>
      <w:r>
        <w:t>Managed a team of 6</w:t>
      </w:r>
      <w:r w:rsidRPr="00F33D79">
        <w:t xml:space="preserve"> </w:t>
      </w:r>
      <w:r>
        <w:t>on</w:t>
      </w:r>
      <w:r w:rsidRPr="00F33D79">
        <w:t>-shore DBAs</w:t>
      </w:r>
      <w:r>
        <w:t>.</w:t>
      </w:r>
    </w:p>
    <w:p w:rsidR="00F3089E" w:rsidRPr="00510E4A" w:rsidRDefault="00F3089E" w:rsidP="00F3089E">
      <w:pPr>
        <w:rPr>
          <w:rFonts w:ascii="Calibri" w:eastAsia="Times New Roman" w:hAnsi="Calibri" w:cs="Calibri"/>
          <w:color w:val="000000"/>
        </w:rPr>
      </w:pPr>
    </w:p>
    <w:p w:rsidR="00576ADD" w:rsidRDefault="00576ADD">
      <w:pPr>
        <w:rPr>
          <w:b/>
          <w:i/>
          <w:u w:val="single"/>
        </w:rPr>
      </w:pPr>
      <w:r>
        <w:rPr>
          <w:b/>
          <w:i/>
          <w:u w:val="single"/>
        </w:rPr>
        <w:br w:type="page"/>
      </w:r>
    </w:p>
    <w:p w:rsidR="002B7C40" w:rsidRPr="006D5714" w:rsidRDefault="002B7C40" w:rsidP="00AC77E3">
      <w:pPr>
        <w:pStyle w:val="NoSpacing"/>
        <w:ind w:left="142"/>
        <w:rPr>
          <w:b/>
          <w:i/>
          <w:u w:val="single"/>
        </w:rPr>
      </w:pPr>
    </w:p>
    <w:p w:rsidR="002B7C40" w:rsidRPr="00F81E16" w:rsidRDefault="002B7C40" w:rsidP="002B7C40">
      <w:pPr>
        <w:pStyle w:val="NoSpacing"/>
        <w:ind w:left="284"/>
        <w:rPr>
          <w:b/>
          <w:sz w:val="6"/>
        </w:rPr>
      </w:pPr>
    </w:p>
    <w:p w:rsidR="002B7C40" w:rsidRDefault="002B7C40" w:rsidP="002B7C40">
      <w:pPr>
        <w:pStyle w:val="NoSpacing"/>
        <w:ind w:left="284"/>
        <w:rPr>
          <w:b/>
        </w:rPr>
      </w:pPr>
      <w:r>
        <w:t xml:space="preserve">       </w:t>
      </w:r>
      <w:r w:rsidRPr="002B7611">
        <w:rPr>
          <w:i/>
          <w:color w:val="808080" w:themeColor="background1" w:themeShade="80"/>
          <w:u w:val="single"/>
        </w:rPr>
        <w:t>Date Worked:</w:t>
      </w:r>
      <w:r w:rsidRPr="006D5714">
        <w:rPr>
          <w:color w:val="808080" w:themeColor="background1" w:themeShade="80"/>
        </w:rPr>
        <w:t xml:space="preserve"> </w:t>
      </w:r>
      <w:r w:rsidR="00272F33">
        <w:rPr>
          <w:b/>
        </w:rPr>
        <w:t xml:space="preserve">Jan </w:t>
      </w:r>
      <w:r>
        <w:rPr>
          <w:b/>
        </w:rPr>
        <w:t>201</w:t>
      </w:r>
      <w:r w:rsidR="00A90DF4">
        <w:rPr>
          <w:b/>
        </w:rPr>
        <w:t>4</w:t>
      </w:r>
      <w:r>
        <w:rPr>
          <w:b/>
        </w:rPr>
        <w:t xml:space="preserve"> </w:t>
      </w:r>
      <w:r w:rsidR="00322476">
        <w:rPr>
          <w:b/>
        </w:rPr>
        <w:t>–</w:t>
      </w:r>
      <w:r>
        <w:rPr>
          <w:b/>
        </w:rPr>
        <w:t xml:space="preserve"> </w:t>
      </w:r>
      <w:r w:rsidR="00322476">
        <w:rPr>
          <w:b/>
        </w:rPr>
        <w:t>Feb 2016</w:t>
      </w:r>
      <w:r>
        <w:rPr>
          <w:b/>
        </w:rPr>
        <w:t xml:space="preserve"> </w:t>
      </w:r>
      <w:r w:rsidR="00322476">
        <w:t>(25 Months</w:t>
      </w:r>
      <w:r w:rsidR="006118BD" w:rsidRPr="006118BD">
        <w:t>)</w:t>
      </w:r>
    </w:p>
    <w:p w:rsidR="002B7C40" w:rsidRDefault="002B7C40" w:rsidP="00AE22E3">
      <w:pPr>
        <w:pStyle w:val="NoSpacing"/>
        <w:tabs>
          <w:tab w:val="right" w:pos="11056"/>
        </w:tabs>
        <w:ind w:left="284"/>
        <w:rPr>
          <w:b/>
        </w:rPr>
      </w:pPr>
      <w:r>
        <w:t xml:space="preserve">      </w:t>
      </w:r>
      <w:r w:rsidR="002B7611">
        <w:t xml:space="preserve">         </w:t>
      </w:r>
      <w:r>
        <w:t xml:space="preserve"> </w:t>
      </w:r>
      <w:r w:rsidRPr="002B7611">
        <w:rPr>
          <w:i/>
          <w:color w:val="808080" w:themeColor="background1" w:themeShade="80"/>
          <w:u w:val="single"/>
        </w:rPr>
        <w:t>Position</w:t>
      </w:r>
      <w:r w:rsidRPr="006D5714">
        <w:rPr>
          <w:color w:val="808080" w:themeColor="background1" w:themeShade="80"/>
        </w:rPr>
        <w:t xml:space="preserve">: </w:t>
      </w:r>
      <w:r w:rsidR="004B6C4A">
        <w:rPr>
          <w:b/>
        </w:rPr>
        <w:t>VMware SME / C</w:t>
      </w:r>
      <w:r>
        <w:rPr>
          <w:b/>
        </w:rPr>
        <w:t xml:space="preserve">ore Technologies </w:t>
      </w:r>
      <w:r w:rsidR="00D84408">
        <w:rPr>
          <w:b/>
        </w:rPr>
        <w:t>Project Delivery S</w:t>
      </w:r>
      <w:r>
        <w:rPr>
          <w:b/>
        </w:rPr>
        <w:t xml:space="preserve">pecialist </w:t>
      </w:r>
      <w:r w:rsidR="00AE22E3">
        <w:rPr>
          <w:b/>
        </w:rPr>
        <w:tab/>
      </w:r>
    </w:p>
    <w:p w:rsidR="002B7C40" w:rsidRDefault="002B7C40" w:rsidP="002B7C40">
      <w:pPr>
        <w:pStyle w:val="NoSpacing"/>
        <w:ind w:left="284"/>
        <w:rPr>
          <w:b/>
        </w:rPr>
      </w:pPr>
      <w:r>
        <w:t xml:space="preserve">       </w:t>
      </w:r>
      <w:r w:rsidRPr="002B7611">
        <w:rPr>
          <w:i/>
          <w:color w:val="808080" w:themeColor="background1" w:themeShade="80"/>
          <w:u w:val="single"/>
        </w:rPr>
        <w:t>Organisation:</w:t>
      </w:r>
      <w:r w:rsidRPr="006D5714">
        <w:rPr>
          <w:color w:val="808080" w:themeColor="background1" w:themeShade="80"/>
        </w:rPr>
        <w:t xml:space="preserve"> </w:t>
      </w:r>
      <w:r w:rsidR="00966106">
        <w:rPr>
          <w:b/>
        </w:rPr>
        <w:t>KPMG LLP UK</w:t>
      </w:r>
    </w:p>
    <w:p w:rsidR="002B7611" w:rsidRDefault="002B7611" w:rsidP="002B7C40">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1A7B68" w:rsidRPr="009629E3" w:rsidRDefault="001A7B68" w:rsidP="001A7B68">
      <w:pPr>
        <w:pStyle w:val="NoSpacing"/>
        <w:ind w:left="720"/>
      </w:pPr>
    </w:p>
    <w:p w:rsidR="00640979" w:rsidRDefault="006F2753" w:rsidP="00640979">
      <w:pPr>
        <w:numPr>
          <w:ilvl w:val="0"/>
          <w:numId w:val="18"/>
        </w:numPr>
        <w:ind w:left="567" w:hanging="425"/>
      </w:pPr>
      <w:r w:rsidRPr="009629E3">
        <w:t xml:space="preserve">Lead designer and </w:t>
      </w:r>
      <w:r w:rsidR="0097467A" w:rsidRPr="009629E3">
        <w:t>e</w:t>
      </w:r>
      <w:r w:rsidRPr="009629E3">
        <w:t xml:space="preserve">ngineer on KPMG’s Largest account McLaren, designing and deploying </w:t>
      </w:r>
      <w:r w:rsidR="001F4802" w:rsidRPr="009629E3">
        <w:t>their</w:t>
      </w:r>
      <w:r w:rsidRPr="009629E3">
        <w:t xml:space="preserve"> toolset for global </w:t>
      </w:r>
      <w:r w:rsidR="00E136B9" w:rsidRPr="009629E3">
        <w:t xml:space="preserve">AWS </w:t>
      </w:r>
      <w:r w:rsidR="0097467A" w:rsidRPr="009629E3">
        <w:t>platforms</w:t>
      </w:r>
    </w:p>
    <w:p w:rsidR="00640979" w:rsidRDefault="00640979" w:rsidP="00640979">
      <w:pPr>
        <w:numPr>
          <w:ilvl w:val="0"/>
          <w:numId w:val="18"/>
        </w:numPr>
        <w:ind w:left="567" w:hanging="425"/>
      </w:pPr>
      <w:r>
        <w:t>Designing, implementing and supporting fully automated Continuous Integration and Continuous Delivery processes</w:t>
      </w:r>
    </w:p>
    <w:p w:rsidR="00640979" w:rsidRDefault="00640979" w:rsidP="00640979">
      <w:pPr>
        <w:numPr>
          <w:ilvl w:val="0"/>
          <w:numId w:val="18"/>
        </w:numPr>
        <w:ind w:left="567" w:hanging="425"/>
      </w:pPr>
      <w:r>
        <w:t>Working with and supporting multiple World-wide development teams delivering a wide range of software applications</w:t>
      </w:r>
    </w:p>
    <w:p w:rsidR="00640979" w:rsidRDefault="00640979" w:rsidP="00640979">
      <w:pPr>
        <w:numPr>
          <w:ilvl w:val="0"/>
          <w:numId w:val="18"/>
        </w:numPr>
        <w:ind w:left="567" w:hanging="425"/>
      </w:pPr>
      <w:r>
        <w:t>Automating the build, deployment and testing of Front End, Middleware and Database components</w:t>
      </w:r>
    </w:p>
    <w:p w:rsidR="00640979" w:rsidRDefault="00640979" w:rsidP="00640979">
      <w:pPr>
        <w:numPr>
          <w:ilvl w:val="0"/>
          <w:numId w:val="18"/>
        </w:numPr>
        <w:ind w:left="567" w:hanging="425"/>
      </w:pPr>
      <w:r>
        <w:t>Developing custom reporting tools, setting up automated health monitoring and alerting for builds and environments</w:t>
      </w:r>
    </w:p>
    <w:p w:rsidR="006F2753" w:rsidRPr="006F2753" w:rsidRDefault="006F2753" w:rsidP="00640979">
      <w:pPr>
        <w:numPr>
          <w:ilvl w:val="0"/>
          <w:numId w:val="18"/>
        </w:numPr>
        <w:ind w:left="567" w:hanging="425"/>
      </w:pPr>
      <w:r w:rsidRPr="006F2753">
        <w:t>Lead VMware SME working closely with Technical Architects to pr</w:t>
      </w:r>
      <w:r w:rsidR="0097467A">
        <w:t>ovide best practice solutions for</w:t>
      </w:r>
      <w:r w:rsidRPr="006F2753">
        <w:t xml:space="preserve"> business</w:t>
      </w:r>
    </w:p>
    <w:p w:rsidR="00460FFF" w:rsidRDefault="00BD491B" w:rsidP="00BB46EC">
      <w:pPr>
        <w:ind w:left="567"/>
        <w:rPr>
          <w:b/>
        </w:rPr>
      </w:pPr>
      <w:r w:rsidRPr="00801154">
        <w:t xml:space="preserve"> </w:t>
      </w:r>
      <w:r w:rsidR="002C0D67">
        <w:t xml:space="preserve"> </w:t>
      </w:r>
      <w:r w:rsidR="006D5714">
        <w:t xml:space="preserve">       </w:t>
      </w:r>
      <w:r w:rsidR="00460FFF" w:rsidRPr="002B7611">
        <w:rPr>
          <w:i/>
          <w:color w:val="808080" w:themeColor="background1" w:themeShade="80"/>
          <w:u w:val="single"/>
        </w:rPr>
        <w:t>Date Worked:</w:t>
      </w:r>
      <w:r w:rsidR="00460FFF" w:rsidRPr="006D5714">
        <w:rPr>
          <w:color w:val="808080" w:themeColor="background1" w:themeShade="80"/>
        </w:rPr>
        <w:t xml:space="preserve"> </w:t>
      </w:r>
      <w:r w:rsidR="00460FFF">
        <w:rPr>
          <w:b/>
        </w:rPr>
        <w:t>April 2013</w:t>
      </w:r>
      <w:r w:rsidR="00BA7F7E">
        <w:rPr>
          <w:b/>
        </w:rPr>
        <w:t xml:space="preserve"> </w:t>
      </w:r>
      <w:r w:rsidR="00DF7024">
        <w:rPr>
          <w:b/>
        </w:rPr>
        <w:t>–</w:t>
      </w:r>
      <w:r w:rsidR="00BA7F7E">
        <w:rPr>
          <w:b/>
        </w:rPr>
        <w:t xml:space="preserve"> </w:t>
      </w:r>
      <w:r w:rsidR="00DF7024">
        <w:rPr>
          <w:b/>
        </w:rPr>
        <w:t>Dec 2013</w:t>
      </w:r>
      <w:r w:rsidR="00460FFF">
        <w:rPr>
          <w:b/>
        </w:rPr>
        <w:t xml:space="preserve"> </w:t>
      </w:r>
      <w:r w:rsidR="006118BD" w:rsidRPr="006118BD">
        <w:t>(8 Months)</w:t>
      </w:r>
    </w:p>
    <w:p w:rsidR="00460FFF" w:rsidRDefault="006D5714" w:rsidP="000947BF">
      <w:pPr>
        <w:pStyle w:val="NoSpacing"/>
        <w:ind w:left="284"/>
        <w:rPr>
          <w:b/>
        </w:rPr>
      </w:pPr>
      <w:r>
        <w:t xml:space="preserve">       </w:t>
      </w:r>
      <w:r w:rsidR="002B7611">
        <w:t xml:space="preserve">         </w:t>
      </w:r>
      <w:r w:rsidR="00460FFF" w:rsidRPr="002B7611">
        <w:rPr>
          <w:i/>
          <w:color w:val="808080" w:themeColor="background1" w:themeShade="80"/>
          <w:u w:val="single"/>
        </w:rPr>
        <w:t>Position:</w:t>
      </w:r>
      <w:r w:rsidR="00460FFF" w:rsidRPr="006D5714">
        <w:rPr>
          <w:color w:val="808080" w:themeColor="background1" w:themeShade="80"/>
        </w:rPr>
        <w:t xml:space="preserve"> </w:t>
      </w:r>
      <w:r w:rsidR="008979AD">
        <w:rPr>
          <w:b/>
        </w:rPr>
        <w:t>V</w:t>
      </w:r>
      <w:r w:rsidR="00237FAB">
        <w:rPr>
          <w:b/>
        </w:rPr>
        <w:t>Mware V</w:t>
      </w:r>
      <w:r w:rsidR="008979AD">
        <w:rPr>
          <w:b/>
        </w:rPr>
        <w:t xml:space="preserve">irtualisation </w:t>
      </w:r>
      <w:r w:rsidR="00237FAB">
        <w:rPr>
          <w:b/>
        </w:rPr>
        <w:t>Engineer</w:t>
      </w:r>
      <w:r w:rsidR="008979AD">
        <w:rPr>
          <w:b/>
        </w:rPr>
        <w:t>/3</w:t>
      </w:r>
      <w:r w:rsidR="00F212BC" w:rsidRPr="00F212BC">
        <w:rPr>
          <w:b/>
        </w:rPr>
        <w:t>rd line support</w:t>
      </w:r>
    </w:p>
    <w:p w:rsidR="002B7611" w:rsidRDefault="006D5714" w:rsidP="002B7611">
      <w:pPr>
        <w:pStyle w:val="NoSpacing"/>
        <w:ind w:left="284"/>
        <w:rPr>
          <w:b/>
        </w:rPr>
      </w:pPr>
      <w:r>
        <w:t xml:space="preserve">       </w:t>
      </w:r>
      <w:r w:rsidR="00460FFF" w:rsidRPr="002B7611">
        <w:rPr>
          <w:i/>
          <w:color w:val="808080" w:themeColor="background1" w:themeShade="80"/>
          <w:u w:val="single"/>
        </w:rPr>
        <w:t>Organisation:</w:t>
      </w:r>
      <w:r w:rsidR="00460FFF" w:rsidRPr="006D5714">
        <w:rPr>
          <w:color w:val="808080" w:themeColor="background1" w:themeShade="80"/>
        </w:rPr>
        <w:t xml:space="preserve"> </w:t>
      </w:r>
      <w:r w:rsidR="00BA7F7E">
        <w:rPr>
          <w:b/>
        </w:rPr>
        <w:t>Northgate IS</w:t>
      </w:r>
      <w:r w:rsidR="00460FFF">
        <w:t xml:space="preserve"> </w:t>
      </w:r>
      <w:r w:rsidR="00272F33">
        <w:t>(Capita)</w:t>
      </w:r>
      <w:r w:rsidR="002B7611" w:rsidRPr="002B7611">
        <w:rPr>
          <w:b/>
        </w:rPr>
        <w:t xml:space="preserve"> </w:t>
      </w:r>
    </w:p>
    <w:p w:rsidR="002B7611" w:rsidRDefault="002B7611" w:rsidP="002B7611">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460FFF" w:rsidRDefault="00460FFF" w:rsidP="000947BF">
      <w:pPr>
        <w:pStyle w:val="NoSpacing"/>
        <w:ind w:left="284"/>
        <w:rPr>
          <w:b/>
        </w:rPr>
      </w:pPr>
    </w:p>
    <w:p w:rsidR="00B14D68" w:rsidRDefault="00B14D68" w:rsidP="00F81E16">
      <w:pPr>
        <w:pStyle w:val="ListParagraph"/>
        <w:numPr>
          <w:ilvl w:val="0"/>
          <w:numId w:val="19"/>
        </w:numPr>
        <w:ind w:left="709" w:hanging="425"/>
      </w:pPr>
      <w:r>
        <w:t>Lead to completion project on VMware, implementing Virtual Desktop infrastructure [VDI] 1000 + desktops. While supporting and upgrading 400+ servers on their respective VMware, Citrix and windows platforms.</w:t>
      </w:r>
    </w:p>
    <w:p w:rsidR="00B671FD" w:rsidRDefault="00B671FD" w:rsidP="00F81E16">
      <w:pPr>
        <w:pStyle w:val="ListParagraph"/>
        <w:numPr>
          <w:ilvl w:val="0"/>
          <w:numId w:val="19"/>
        </w:numPr>
        <w:ind w:left="709" w:hanging="425"/>
      </w:pPr>
      <w:r>
        <w:t>Maintained and supported the AWS environment</w:t>
      </w:r>
    </w:p>
    <w:p w:rsidR="00B14D68" w:rsidRDefault="00B14D68" w:rsidP="00F81E16">
      <w:pPr>
        <w:pStyle w:val="ListParagraph"/>
        <w:numPr>
          <w:ilvl w:val="0"/>
          <w:numId w:val="19"/>
        </w:numPr>
        <w:ind w:left="709" w:hanging="425"/>
      </w:pPr>
      <w:r>
        <w:t>Keeping the project inside of its allocated time by proactively dealing with VMware, Citrix, Linux, Exchange, ISA, AD/DN</w:t>
      </w:r>
      <w:r w:rsidR="00A141B8">
        <w:t>S</w:t>
      </w:r>
      <w:r>
        <w:t>/DHCP Windows servers and storage based solutions.</w:t>
      </w:r>
    </w:p>
    <w:p w:rsidR="00B14D68" w:rsidRDefault="00B14D68" w:rsidP="00F81E16">
      <w:pPr>
        <w:pStyle w:val="ListParagraph"/>
        <w:numPr>
          <w:ilvl w:val="0"/>
          <w:numId w:val="19"/>
        </w:numPr>
        <w:ind w:left="709" w:hanging="425"/>
      </w:pPr>
      <w:r>
        <w:t>Maintained and achieved PSN Security - Extensive Security hardening after Penetration testing, port blocking, full disk encryption, PVLANs, file encryption, Email signing, Web proxy &amp; filter, Email filter, HTPPS and SSL redirection, RSA &amp; dual factor authentication, VMware hardening and much more.</w:t>
      </w:r>
    </w:p>
    <w:p w:rsidR="00B14D68" w:rsidRDefault="00B14D68" w:rsidP="00F81E16">
      <w:pPr>
        <w:pStyle w:val="ListParagraph"/>
        <w:numPr>
          <w:ilvl w:val="0"/>
          <w:numId w:val="19"/>
        </w:numPr>
        <w:ind w:left="709" w:hanging="425"/>
      </w:pPr>
      <w:r>
        <w:t>Administrated across multiple vendor platforms through remote management access CLI utilities.</w:t>
      </w:r>
    </w:p>
    <w:p w:rsidR="00B14D68" w:rsidRDefault="00B14D68" w:rsidP="00F81E16">
      <w:pPr>
        <w:pStyle w:val="ListParagraph"/>
        <w:numPr>
          <w:ilvl w:val="0"/>
          <w:numId w:val="19"/>
        </w:numPr>
        <w:ind w:left="709" w:hanging="425"/>
      </w:pPr>
      <w:r>
        <w:t>Heavily used PowerCLI (VMware PowerShell API), Quest and Netapp PowerShell APIs v2/v3 WMI</w:t>
      </w:r>
      <w:r w:rsidR="000947BF">
        <w:t xml:space="preserve">C, </w:t>
      </w:r>
      <w:r>
        <w:t>and GPOs.</w:t>
      </w:r>
    </w:p>
    <w:p w:rsidR="0012238E" w:rsidRDefault="00B14D68" w:rsidP="00F81E16">
      <w:pPr>
        <w:pStyle w:val="ListParagraph"/>
        <w:numPr>
          <w:ilvl w:val="0"/>
          <w:numId w:val="19"/>
        </w:numPr>
        <w:ind w:left="709" w:hanging="425"/>
      </w:pPr>
      <w:r>
        <w:t>Simplified and Administrated complex backup routines and complex Anti-virus topologies.</w:t>
      </w:r>
    </w:p>
    <w:p w:rsidR="008A0A46" w:rsidRDefault="008A0A46" w:rsidP="000947BF">
      <w:pPr>
        <w:pStyle w:val="ListParagraph"/>
        <w:ind w:left="284"/>
      </w:pPr>
    </w:p>
    <w:p w:rsidR="00BB4B63" w:rsidRDefault="002B7611" w:rsidP="002B7611">
      <w:pPr>
        <w:pStyle w:val="NoSpacing"/>
        <w:ind w:left="709"/>
        <w:rPr>
          <w:b/>
        </w:rPr>
      </w:pPr>
      <w:r w:rsidRPr="002B7611">
        <w:rPr>
          <w:color w:val="808080" w:themeColor="background1" w:themeShade="80"/>
        </w:rPr>
        <w:t xml:space="preserve"> </w:t>
      </w:r>
      <w:r w:rsidR="005D23A9" w:rsidRPr="002B7611">
        <w:rPr>
          <w:i/>
          <w:color w:val="808080" w:themeColor="background1" w:themeShade="80"/>
          <w:u w:val="single"/>
        </w:rPr>
        <w:t>Date Worked</w:t>
      </w:r>
      <w:r w:rsidR="005D23A9" w:rsidRPr="008A0A46">
        <w:rPr>
          <w:i/>
          <w:color w:val="808080" w:themeColor="background1" w:themeShade="80"/>
          <w:u w:val="single"/>
        </w:rPr>
        <w:t>:</w:t>
      </w:r>
      <w:r w:rsidR="00D71D90" w:rsidRPr="008A0A46">
        <w:rPr>
          <w:color w:val="808080" w:themeColor="background1" w:themeShade="80"/>
        </w:rPr>
        <w:t xml:space="preserve"> </w:t>
      </w:r>
      <w:r w:rsidR="00321588">
        <w:rPr>
          <w:b/>
        </w:rPr>
        <w:t>2009</w:t>
      </w:r>
      <w:r w:rsidR="005D23A9" w:rsidRPr="00D71D90">
        <w:rPr>
          <w:b/>
        </w:rPr>
        <w:t xml:space="preserve"> </w:t>
      </w:r>
      <w:r w:rsidR="00E171D9">
        <w:rPr>
          <w:b/>
        </w:rPr>
        <w:t>April</w:t>
      </w:r>
      <w:r w:rsidR="005D23A9" w:rsidRPr="00D71D90">
        <w:rPr>
          <w:b/>
        </w:rPr>
        <w:t xml:space="preserve"> – </w:t>
      </w:r>
      <w:r w:rsidR="00E171D9">
        <w:rPr>
          <w:b/>
        </w:rPr>
        <w:t>April 2013</w:t>
      </w:r>
      <w:r w:rsidR="00D71D90">
        <w:rPr>
          <w:b/>
        </w:rPr>
        <w:t xml:space="preserve"> </w:t>
      </w:r>
      <w:r w:rsidR="006118BD" w:rsidRPr="006118BD">
        <w:t>(</w:t>
      </w:r>
      <w:r w:rsidR="006118BD">
        <w:t>4 Years</w:t>
      </w:r>
      <w:r w:rsidR="006118BD" w:rsidRPr="006118BD">
        <w:t>)</w:t>
      </w:r>
    </w:p>
    <w:p w:rsidR="00BB4B63" w:rsidRDefault="005D23A9" w:rsidP="002B7611">
      <w:pPr>
        <w:pStyle w:val="NoSpacing"/>
        <w:ind w:left="709"/>
        <w:rPr>
          <w:b/>
        </w:rPr>
      </w:pPr>
      <w:r w:rsidRPr="008A0A46">
        <w:rPr>
          <w:i/>
          <w:color w:val="808080" w:themeColor="background1" w:themeShade="80"/>
          <w:u w:val="single"/>
        </w:rPr>
        <w:t>Position:</w:t>
      </w:r>
      <w:r w:rsidRPr="008A0A46">
        <w:rPr>
          <w:color w:val="808080" w:themeColor="background1" w:themeShade="80"/>
        </w:rPr>
        <w:t xml:space="preserve"> </w:t>
      </w:r>
      <w:r w:rsidR="00CA412B">
        <w:rPr>
          <w:b/>
        </w:rPr>
        <w:t>VMware</w:t>
      </w:r>
      <w:r w:rsidR="00237FAB">
        <w:rPr>
          <w:b/>
        </w:rPr>
        <w:t xml:space="preserve"> Engineer </w:t>
      </w:r>
      <w:r w:rsidR="00E53F91">
        <w:rPr>
          <w:b/>
        </w:rPr>
        <w:t>/</w:t>
      </w:r>
      <w:r w:rsidR="00CA412B">
        <w:rPr>
          <w:b/>
        </w:rPr>
        <w:t xml:space="preserve">infrastructure </w:t>
      </w:r>
      <w:r w:rsidR="002A7E70">
        <w:rPr>
          <w:b/>
        </w:rPr>
        <w:t>Engineer</w:t>
      </w:r>
    </w:p>
    <w:p w:rsidR="00D71D90" w:rsidRDefault="005D23A9" w:rsidP="002B7611">
      <w:pPr>
        <w:pStyle w:val="NoSpacing"/>
        <w:ind w:left="709"/>
      </w:pPr>
      <w:r w:rsidRPr="008A0A46">
        <w:rPr>
          <w:i/>
          <w:color w:val="808080" w:themeColor="background1" w:themeShade="80"/>
          <w:u w:val="single"/>
        </w:rPr>
        <w:t>Organisation:</w:t>
      </w:r>
      <w:r w:rsidRPr="008A0A46">
        <w:rPr>
          <w:color w:val="808080" w:themeColor="background1" w:themeShade="80"/>
        </w:rPr>
        <w:t xml:space="preserve"> </w:t>
      </w:r>
      <w:r w:rsidRPr="00D71D90">
        <w:rPr>
          <w:b/>
        </w:rPr>
        <w:t>Epic IT</w:t>
      </w:r>
      <w:r>
        <w:t xml:space="preserve"> </w:t>
      </w:r>
    </w:p>
    <w:p w:rsidR="002B7611" w:rsidRDefault="002B7611" w:rsidP="002B7611">
      <w:pPr>
        <w:pStyle w:val="NoSpacing"/>
        <w:ind w:left="709"/>
        <w:rPr>
          <w:b/>
        </w:rPr>
      </w:pPr>
      <w:r w:rsidRPr="002B7611">
        <w:rPr>
          <w:i/>
          <w:color w:val="808080" w:themeColor="background1" w:themeShade="80"/>
          <w:u w:val="single"/>
        </w:rPr>
        <w:t>Job Type</w:t>
      </w:r>
      <w:r w:rsidRPr="006D5714">
        <w:rPr>
          <w:color w:val="808080" w:themeColor="background1" w:themeShade="80"/>
        </w:rPr>
        <w:t xml:space="preserve">: </w:t>
      </w:r>
      <w:r w:rsidR="00AC77E3">
        <w:rPr>
          <w:b/>
        </w:rPr>
        <w:t>Permanent</w:t>
      </w:r>
    </w:p>
    <w:p w:rsidR="002B7611" w:rsidRDefault="002B7611" w:rsidP="000947BF">
      <w:pPr>
        <w:pStyle w:val="NoSpacing"/>
        <w:ind w:left="284"/>
        <w:rPr>
          <w:b/>
        </w:rPr>
      </w:pPr>
    </w:p>
    <w:p w:rsidR="005D23A9" w:rsidRDefault="005D23A9" w:rsidP="000947BF">
      <w:pPr>
        <w:pStyle w:val="NoSpacing"/>
        <w:ind w:left="284"/>
      </w:pPr>
    </w:p>
    <w:p w:rsidR="005D23A9" w:rsidRDefault="005D23A9" w:rsidP="00F81E16">
      <w:pPr>
        <w:pStyle w:val="NoSpacing"/>
        <w:numPr>
          <w:ilvl w:val="0"/>
          <w:numId w:val="19"/>
        </w:numPr>
        <w:tabs>
          <w:tab w:val="left" w:pos="709"/>
        </w:tabs>
        <w:ind w:left="709" w:hanging="425"/>
      </w:pPr>
      <w:r>
        <w:t>Designing, building and supporting Windows server 2003, 2008, 2008 R2 sbs2011 to mee</w:t>
      </w:r>
      <w:r w:rsidR="00233640">
        <w:t>t differing client requirements</w:t>
      </w:r>
    </w:p>
    <w:p w:rsidR="008A0A46" w:rsidRDefault="008A0A46" w:rsidP="00F81E16">
      <w:pPr>
        <w:pStyle w:val="NoSpacing"/>
        <w:numPr>
          <w:ilvl w:val="0"/>
          <w:numId w:val="19"/>
        </w:numPr>
        <w:tabs>
          <w:tab w:val="left" w:pos="709"/>
        </w:tabs>
        <w:ind w:left="709" w:hanging="425"/>
      </w:pPr>
      <w:r>
        <w:t>Responsible fo</w:t>
      </w:r>
      <w:r w:rsidR="00233640">
        <w:t>r large international companies</w:t>
      </w:r>
    </w:p>
    <w:p w:rsidR="005D23A9" w:rsidRDefault="005D23A9" w:rsidP="00F81E16">
      <w:pPr>
        <w:pStyle w:val="NoSpacing"/>
        <w:numPr>
          <w:ilvl w:val="0"/>
          <w:numId w:val="19"/>
        </w:numPr>
        <w:tabs>
          <w:tab w:val="left" w:pos="709"/>
        </w:tabs>
        <w:ind w:left="709" w:hanging="425"/>
      </w:pPr>
      <w:r>
        <w:t>Used VMware ESX to virtualise many servers, and ensured high availability and also efficient usage of LUNs</w:t>
      </w:r>
      <w:r w:rsidR="00512A5F">
        <w:t xml:space="preserve">, RDMs,  NFS Shares and iSCSI Targets </w:t>
      </w:r>
      <w:r>
        <w:t xml:space="preserve">within the </w:t>
      </w:r>
      <w:r w:rsidR="00512A5F">
        <w:t xml:space="preserve">VMware and </w:t>
      </w:r>
      <w:r>
        <w:t xml:space="preserve">Storage Area Network </w:t>
      </w:r>
      <w:r w:rsidR="00512A5F">
        <w:t>(SAN)</w:t>
      </w:r>
      <w:r>
        <w:t xml:space="preserve"> </w:t>
      </w:r>
    </w:p>
    <w:p w:rsidR="005D23A9" w:rsidRDefault="005D23A9" w:rsidP="00F81E16">
      <w:pPr>
        <w:pStyle w:val="NoSpacing"/>
        <w:numPr>
          <w:ilvl w:val="0"/>
          <w:numId w:val="19"/>
        </w:numPr>
        <w:tabs>
          <w:tab w:val="left" w:pos="709"/>
        </w:tabs>
        <w:ind w:left="709" w:hanging="425"/>
      </w:pPr>
      <w:r>
        <w:t xml:space="preserve">Used SANs </w:t>
      </w:r>
      <w:r w:rsidR="002B7611">
        <w:t>Such as Dell, HP and Netapp</w:t>
      </w:r>
      <w:r w:rsidR="00512A5F">
        <w:t xml:space="preserve"> </w:t>
      </w:r>
      <w:r>
        <w:t>to provide a hierarchical storage system</w:t>
      </w:r>
      <w:r w:rsidR="008A0A46">
        <w:t>,</w:t>
      </w:r>
      <w:r w:rsidR="00512A5F">
        <w:t xml:space="preserve"> permitting high speed and</w:t>
      </w:r>
      <w:r w:rsidR="00233640">
        <w:t xml:space="preserve"> high availability</w:t>
      </w:r>
    </w:p>
    <w:p w:rsidR="005D23A9" w:rsidRDefault="005D23A9" w:rsidP="00F81E16">
      <w:pPr>
        <w:pStyle w:val="NoSpacing"/>
        <w:numPr>
          <w:ilvl w:val="0"/>
          <w:numId w:val="19"/>
        </w:numPr>
        <w:tabs>
          <w:tab w:val="left" w:pos="709"/>
        </w:tabs>
        <w:ind w:left="709" w:hanging="425"/>
      </w:pPr>
      <w:r>
        <w:t>Using Login Scripts</w:t>
      </w:r>
      <w:r w:rsidR="008A0A46">
        <w:t>,</w:t>
      </w:r>
      <w:r>
        <w:t xml:space="preserve"> GPO </w:t>
      </w:r>
      <w:r w:rsidR="008A0A46">
        <w:t>VBS and</w:t>
      </w:r>
      <w:r w:rsidR="00512A5F">
        <w:t xml:space="preserve"> </w:t>
      </w:r>
      <w:r w:rsidR="000947BF">
        <w:t>batch files</w:t>
      </w:r>
      <w:r w:rsidR="00512A5F">
        <w:t xml:space="preserve"> </w:t>
      </w:r>
      <w:r w:rsidR="008A0A46">
        <w:t>to automate d</w:t>
      </w:r>
      <w:r>
        <w:t>ay to day IT tasks.</w:t>
      </w:r>
    </w:p>
    <w:p w:rsidR="005D23A9" w:rsidRDefault="005D23A9" w:rsidP="00F81E16">
      <w:pPr>
        <w:pStyle w:val="NoSpacing"/>
        <w:numPr>
          <w:ilvl w:val="0"/>
          <w:numId w:val="19"/>
        </w:numPr>
        <w:tabs>
          <w:tab w:val="left" w:pos="709"/>
        </w:tabs>
        <w:ind w:left="709" w:hanging="425"/>
      </w:pPr>
      <w:r>
        <w:t>Responsible for the Netback up/Local Backup and Disaster Recovery plans</w:t>
      </w:r>
    </w:p>
    <w:p w:rsidR="006E0371" w:rsidRDefault="006E0371" w:rsidP="00FA5A48">
      <w:pPr>
        <w:pStyle w:val="NoSpacing"/>
        <w:ind w:left="720" w:hanging="360"/>
      </w:pPr>
    </w:p>
    <w:p w:rsidR="005D23A9" w:rsidRDefault="005D23A9" w:rsidP="000947BF">
      <w:pPr>
        <w:pStyle w:val="NoSpacing"/>
        <w:ind w:left="284"/>
      </w:pPr>
      <w:r>
        <w:lastRenderedPageBreak/>
        <w:t> </w:t>
      </w:r>
    </w:p>
    <w:p w:rsidR="005D23A9" w:rsidRDefault="005D23A9" w:rsidP="000947BF">
      <w:pPr>
        <w:pStyle w:val="NoSpacing"/>
        <w:ind w:left="284"/>
        <w:rPr>
          <w:b/>
          <w:i/>
          <w:u w:val="single"/>
        </w:rPr>
      </w:pPr>
      <w:r w:rsidRPr="00045E59">
        <w:rPr>
          <w:b/>
          <w:i/>
          <w:u w:val="single"/>
        </w:rPr>
        <w:t xml:space="preserve">Academic Achievements </w:t>
      </w:r>
      <w:r w:rsidR="006118BD">
        <w:rPr>
          <w:b/>
          <w:i/>
          <w:u w:val="single"/>
        </w:rPr>
        <w:t>and Attributes</w:t>
      </w:r>
    </w:p>
    <w:p w:rsidR="006E0371" w:rsidRPr="006E0371" w:rsidRDefault="006E0371" w:rsidP="000947BF">
      <w:pPr>
        <w:pStyle w:val="NoSpacing"/>
        <w:ind w:left="284"/>
        <w:rPr>
          <w:sz w:val="10"/>
          <w:szCs w:val="10"/>
        </w:rPr>
      </w:pPr>
    </w:p>
    <w:p w:rsidR="00237FAB" w:rsidRDefault="006118BD" w:rsidP="000947BF">
      <w:pPr>
        <w:pStyle w:val="NoSpacing"/>
        <w:ind w:left="284"/>
        <w:rPr>
          <w:i/>
          <w:color w:val="000000" w:themeColor="text1"/>
        </w:rPr>
      </w:pPr>
      <w:r w:rsidRPr="006118BD">
        <w:rPr>
          <w:i/>
          <w:color w:val="000000" w:themeColor="text1"/>
        </w:rPr>
        <w:t>VMware Certified Professional</w:t>
      </w:r>
      <w:r>
        <w:rPr>
          <w:i/>
          <w:color w:val="000000" w:themeColor="text1"/>
        </w:rPr>
        <w:t xml:space="preserve"> </w:t>
      </w:r>
      <w:r w:rsidRPr="006118BD">
        <w:rPr>
          <w:i/>
          <w:color w:val="000000" w:themeColor="text1"/>
        </w:rPr>
        <w:t xml:space="preserve">VCP6 </w:t>
      </w:r>
      <w:r>
        <w:rPr>
          <w:i/>
          <w:color w:val="000000" w:themeColor="text1"/>
        </w:rPr>
        <w:t>-</w:t>
      </w:r>
      <w:r w:rsidRPr="006118BD">
        <w:rPr>
          <w:i/>
          <w:color w:val="000000" w:themeColor="text1"/>
        </w:rPr>
        <w:t xml:space="preserve"> </w:t>
      </w:r>
      <w:r w:rsidR="00B74BB5">
        <w:rPr>
          <w:i/>
          <w:color w:val="000000" w:themeColor="text1"/>
        </w:rPr>
        <w:t>Completed</w:t>
      </w:r>
    </w:p>
    <w:p w:rsidR="000947BF" w:rsidRDefault="006118BD" w:rsidP="000947BF">
      <w:pPr>
        <w:pStyle w:val="NoSpacing"/>
        <w:ind w:left="284"/>
        <w:rPr>
          <w:i/>
          <w:color w:val="000000" w:themeColor="text1"/>
        </w:rPr>
      </w:pPr>
      <w:r w:rsidRPr="006118BD">
        <w:rPr>
          <w:i/>
          <w:color w:val="000000" w:themeColor="text1"/>
        </w:rPr>
        <w:t>VMware Certified Professional</w:t>
      </w:r>
      <w:r>
        <w:rPr>
          <w:i/>
          <w:color w:val="000000" w:themeColor="text1"/>
        </w:rPr>
        <w:t xml:space="preserve"> </w:t>
      </w:r>
      <w:r w:rsidR="000947BF">
        <w:rPr>
          <w:i/>
          <w:color w:val="000000" w:themeColor="text1"/>
        </w:rPr>
        <w:t xml:space="preserve">VCP 5.1 </w:t>
      </w:r>
      <w:r>
        <w:rPr>
          <w:i/>
          <w:color w:val="000000" w:themeColor="text1"/>
        </w:rPr>
        <w:t>- C</w:t>
      </w:r>
      <w:r w:rsidR="00DA6563">
        <w:rPr>
          <w:i/>
          <w:color w:val="000000" w:themeColor="text1"/>
        </w:rPr>
        <w:t>ertified</w:t>
      </w:r>
    </w:p>
    <w:p w:rsidR="00425301" w:rsidRDefault="006118BD" w:rsidP="000947BF">
      <w:pPr>
        <w:pStyle w:val="NoSpacing"/>
        <w:ind w:left="284"/>
        <w:rPr>
          <w:i/>
          <w:color w:val="000000" w:themeColor="text1"/>
        </w:rPr>
      </w:pPr>
      <w:r w:rsidRPr="006118BD">
        <w:rPr>
          <w:i/>
          <w:color w:val="000000" w:themeColor="text1"/>
        </w:rPr>
        <w:t>VMware Certified Advanced Professional</w:t>
      </w:r>
      <w:r>
        <w:rPr>
          <w:i/>
          <w:color w:val="000000" w:themeColor="text1"/>
        </w:rPr>
        <w:t xml:space="preserve"> </w:t>
      </w:r>
      <w:r w:rsidR="00DA6563">
        <w:rPr>
          <w:i/>
          <w:color w:val="000000" w:themeColor="text1"/>
        </w:rPr>
        <w:t>VCAP</w:t>
      </w:r>
      <w:r>
        <w:rPr>
          <w:i/>
          <w:color w:val="000000" w:themeColor="text1"/>
        </w:rPr>
        <w:t xml:space="preserve">5.1 </w:t>
      </w:r>
      <w:r w:rsidR="000947BF">
        <w:rPr>
          <w:i/>
          <w:color w:val="000000" w:themeColor="text1"/>
        </w:rPr>
        <w:t>- DCA</w:t>
      </w:r>
      <w:r>
        <w:rPr>
          <w:i/>
          <w:color w:val="000000" w:themeColor="text1"/>
        </w:rPr>
        <w:t xml:space="preserve"> - Completed</w:t>
      </w:r>
    </w:p>
    <w:p w:rsidR="000947BF" w:rsidRDefault="000947BF" w:rsidP="000947BF">
      <w:pPr>
        <w:pStyle w:val="NoSpacing"/>
        <w:ind w:left="284"/>
      </w:pPr>
    </w:p>
    <w:p w:rsidR="008F4B4D" w:rsidRPr="00425301" w:rsidRDefault="008F4B4D" w:rsidP="008F4B4D">
      <w:pPr>
        <w:pStyle w:val="NoSpacing"/>
        <w:ind w:left="284"/>
        <w:rPr>
          <w:i/>
          <w:color w:val="A6A6A6" w:themeColor="background1" w:themeShade="A6"/>
        </w:rPr>
      </w:pPr>
      <w:r w:rsidRPr="00425301">
        <w:rPr>
          <w:i/>
          <w:color w:val="A6A6A6" w:themeColor="background1" w:themeShade="A6"/>
        </w:rPr>
        <w:t>Sept 2003 - July 2005</w:t>
      </w:r>
    </w:p>
    <w:p w:rsidR="008F4B4D" w:rsidRPr="00DA6563" w:rsidRDefault="008F4B4D" w:rsidP="008F4B4D">
      <w:pPr>
        <w:pStyle w:val="NoSpacing"/>
        <w:ind w:left="284"/>
        <w:rPr>
          <w:i/>
          <w:color w:val="000000" w:themeColor="text1"/>
        </w:rPr>
      </w:pPr>
      <w:r w:rsidRPr="008F4B4D">
        <w:rPr>
          <w:i/>
          <w:color w:val="000000" w:themeColor="text1"/>
        </w:rPr>
        <w:t>8 Lewisham Way, New Cross, London SE14 6NW</w:t>
      </w:r>
      <w:r w:rsidRPr="00425301">
        <w:rPr>
          <w:i/>
          <w:color w:val="000000" w:themeColor="text1"/>
        </w:rPr>
        <w:t xml:space="preserve">                                                                </w:t>
      </w:r>
    </w:p>
    <w:p w:rsidR="008F4B4D" w:rsidRDefault="008F4B4D" w:rsidP="008F4B4D">
      <w:pPr>
        <w:pStyle w:val="NoSpacing"/>
        <w:ind w:left="284"/>
      </w:pPr>
      <w:r>
        <w:t>BSc Computer Science [Honours] 2:1</w:t>
      </w:r>
    </w:p>
    <w:p w:rsidR="008F4B4D" w:rsidRDefault="008F4B4D" w:rsidP="000947BF">
      <w:pPr>
        <w:pStyle w:val="NoSpacing"/>
        <w:ind w:left="284"/>
      </w:pPr>
    </w:p>
    <w:p w:rsidR="00425301" w:rsidRPr="00425301" w:rsidRDefault="005D23A9" w:rsidP="000947BF">
      <w:pPr>
        <w:pStyle w:val="NoSpacing"/>
        <w:ind w:left="284"/>
        <w:rPr>
          <w:i/>
          <w:color w:val="A6A6A6" w:themeColor="background1" w:themeShade="A6"/>
        </w:rPr>
      </w:pPr>
      <w:r w:rsidRPr="00425301">
        <w:rPr>
          <w:i/>
          <w:color w:val="A6A6A6" w:themeColor="background1" w:themeShade="A6"/>
        </w:rPr>
        <w:t>Sept 2003 - July 2005</w:t>
      </w:r>
    </w:p>
    <w:p w:rsidR="00DA6563" w:rsidRPr="00DA6563" w:rsidRDefault="005D23A9" w:rsidP="00DA6563">
      <w:pPr>
        <w:pStyle w:val="NoSpacing"/>
        <w:ind w:left="284"/>
        <w:rPr>
          <w:i/>
          <w:color w:val="000000" w:themeColor="text1"/>
        </w:rPr>
      </w:pPr>
      <w:r w:rsidRPr="00425301">
        <w:rPr>
          <w:i/>
          <w:color w:val="000000" w:themeColor="text1"/>
        </w:rPr>
        <w:t xml:space="preserve">Hertford Regional College, Ware, SG12 9JF                                                                </w:t>
      </w:r>
    </w:p>
    <w:p w:rsidR="005D23A9" w:rsidRDefault="005D23A9" w:rsidP="006118BD">
      <w:pPr>
        <w:pStyle w:val="NoSpacing"/>
        <w:ind w:left="284"/>
      </w:pPr>
      <w:r>
        <w:t xml:space="preserve">BTEC National Software Development </w:t>
      </w:r>
      <w:r w:rsidR="00C12D7B">
        <w:t>Merit - Merit</w:t>
      </w:r>
    </w:p>
    <w:p w:rsidR="005D23A9" w:rsidRDefault="005D23A9" w:rsidP="000947BF">
      <w:pPr>
        <w:pStyle w:val="NoSpacing"/>
        <w:ind w:left="284"/>
      </w:pPr>
    </w:p>
    <w:p w:rsidR="00152763" w:rsidRPr="00425301" w:rsidRDefault="001B57BD" w:rsidP="000947BF">
      <w:pPr>
        <w:pStyle w:val="NoSpacing"/>
        <w:ind w:left="284"/>
        <w:rPr>
          <w:i/>
          <w:color w:val="A6A6A6" w:themeColor="background1" w:themeShade="A6"/>
        </w:rPr>
      </w:pPr>
      <w:r w:rsidRPr="00425301">
        <w:rPr>
          <w:i/>
          <w:color w:val="A6A6A6" w:themeColor="background1" w:themeShade="A6"/>
        </w:rPr>
        <w:t>Sept 1998 - Jul 2003</w:t>
      </w:r>
    </w:p>
    <w:p w:rsidR="005D23A9" w:rsidRPr="00425301" w:rsidRDefault="005D23A9" w:rsidP="000947BF">
      <w:pPr>
        <w:pStyle w:val="NoSpacing"/>
        <w:ind w:left="284"/>
        <w:rPr>
          <w:i/>
          <w:color w:val="000000" w:themeColor="text1"/>
        </w:rPr>
      </w:pPr>
      <w:r w:rsidRPr="00425301">
        <w:rPr>
          <w:i/>
          <w:color w:val="000000" w:themeColor="text1"/>
        </w:rPr>
        <w:t>Enfield Grammar Upper School, Secondary School</w:t>
      </w:r>
      <w:r w:rsidR="00152763" w:rsidRPr="00425301">
        <w:rPr>
          <w:i/>
          <w:color w:val="000000" w:themeColor="text1"/>
        </w:rPr>
        <w:t>,</w:t>
      </w:r>
      <w:r w:rsidRPr="00425301">
        <w:rPr>
          <w:i/>
          <w:color w:val="000000" w:themeColor="text1"/>
        </w:rPr>
        <w:t xml:space="preserve"> London, EN2 6L</w:t>
      </w:r>
    </w:p>
    <w:p w:rsidR="005D23A9" w:rsidRDefault="00425301" w:rsidP="00DA6563">
      <w:pPr>
        <w:pStyle w:val="NoSpacing"/>
        <w:ind w:left="284"/>
      </w:pPr>
      <w:r w:rsidRPr="00425301">
        <w:rPr>
          <w:i/>
          <w:color w:val="000000" w:themeColor="text1"/>
        </w:rPr>
        <w:t>GCSE Level;</w:t>
      </w:r>
      <w:r w:rsidR="00DA6563">
        <w:rPr>
          <w:i/>
          <w:color w:val="000000" w:themeColor="text1"/>
        </w:rPr>
        <w:t xml:space="preserve"> </w:t>
      </w:r>
      <w:r w:rsidR="001B57BD">
        <w:t xml:space="preserve">Maths </w:t>
      </w:r>
      <w:r w:rsidR="00DA6563">
        <w:t>–</w:t>
      </w:r>
      <w:r w:rsidR="001B57BD">
        <w:t xml:space="preserve"> B</w:t>
      </w:r>
      <w:r w:rsidR="00DA6563">
        <w:t xml:space="preserve">; </w:t>
      </w:r>
      <w:r w:rsidR="005D23A9">
        <w:t xml:space="preserve">Science </w:t>
      </w:r>
      <w:r w:rsidR="00DA6563">
        <w:t>–</w:t>
      </w:r>
      <w:r w:rsidR="001B57BD">
        <w:t xml:space="preserve"> </w:t>
      </w:r>
      <w:r w:rsidR="00152763">
        <w:t>B</w:t>
      </w:r>
      <w:r w:rsidR="00DA6563">
        <w:t xml:space="preserve">; </w:t>
      </w:r>
      <w:r w:rsidR="00152763">
        <w:t>Science (Double Award</w:t>
      </w:r>
      <w:r w:rsidR="001B57BD">
        <w:t xml:space="preserve">) </w:t>
      </w:r>
      <w:r w:rsidR="00DA6563">
        <w:t xml:space="preserve">– BB; </w:t>
      </w:r>
      <w:r w:rsidR="001B57BD">
        <w:t>English- C</w:t>
      </w:r>
      <w:r w:rsidR="00DA6563">
        <w:t>; I</w:t>
      </w:r>
      <w:r w:rsidR="00152763">
        <w:t>T</w:t>
      </w:r>
      <w:r w:rsidR="001B57BD">
        <w:t>-</w:t>
      </w:r>
      <w:r w:rsidR="005D23A9">
        <w:t xml:space="preserve"> A </w:t>
      </w:r>
    </w:p>
    <w:p w:rsidR="006E0371" w:rsidRDefault="006E0371" w:rsidP="000947BF">
      <w:pPr>
        <w:pStyle w:val="NoSpacing"/>
        <w:ind w:left="284"/>
      </w:pPr>
    </w:p>
    <w:p w:rsidR="006118BD" w:rsidRPr="009B304D" w:rsidRDefault="009B304D" w:rsidP="000947BF">
      <w:pPr>
        <w:pStyle w:val="NoSpacing"/>
        <w:ind w:left="284"/>
        <w:rPr>
          <w:u w:val="single"/>
        </w:rPr>
      </w:pPr>
      <w:r w:rsidRPr="009B304D">
        <w:rPr>
          <w:u w:val="single"/>
        </w:rPr>
        <w:t>Languages</w:t>
      </w:r>
      <w:r w:rsidR="006118BD" w:rsidRPr="009B304D">
        <w:rPr>
          <w:u w:val="single"/>
        </w:rPr>
        <w:t xml:space="preserve"> </w:t>
      </w:r>
    </w:p>
    <w:p w:rsidR="006118BD" w:rsidRDefault="006118BD" w:rsidP="000947BF">
      <w:pPr>
        <w:pStyle w:val="NoSpacing"/>
        <w:ind w:left="284"/>
      </w:pPr>
    </w:p>
    <w:p w:rsidR="00700E14" w:rsidRDefault="00700E14" w:rsidP="00700E14">
      <w:pPr>
        <w:pStyle w:val="NoSpacing"/>
        <w:ind w:left="284"/>
      </w:pPr>
      <w:r>
        <w:t>Regular Expressions</w:t>
      </w:r>
    </w:p>
    <w:p w:rsidR="00700E14" w:rsidRDefault="00700E14" w:rsidP="00700E14">
      <w:pPr>
        <w:pStyle w:val="NoSpacing"/>
        <w:ind w:left="284"/>
      </w:pPr>
      <w:r>
        <w:t>Visual Basic .NET, PowerShell v1-v4, VBScript, Active Directory Service Interfaces (ADSI), Common Information Model (CIM), PowerShell Web Access(PWSA), Desired State Configuration (DSC), Lightweight Directory Access Protocol (LDAP), Structured Query Language (SQL), Windows Management Instrumentation(WMI), Extensible Markup Language (XML)</w:t>
      </w:r>
    </w:p>
    <w:p w:rsidR="00700E14" w:rsidRDefault="00700E14" w:rsidP="00700E14">
      <w:pPr>
        <w:pStyle w:val="NoSpacing"/>
        <w:ind w:left="284"/>
      </w:pPr>
    </w:p>
    <w:p w:rsidR="00700E14" w:rsidRDefault="00700E14" w:rsidP="00700E14">
      <w:pPr>
        <w:pStyle w:val="NoSpacing"/>
        <w:ind w:left="284"/>
      </w:pPr>
    </w:p>
    <w:p w:rsidR="00700E14" w:rsidRPr="00700E14" w:rsidRDefault="00700E14" w:rsidP="00700E14">
      <w:pPr>
        <w:pStyle w:val="NoSpacing"/>
        <w:ind w:left="284"/>
        <w:rPr>
          <w:u w:val="single"/>
        </w:rPr>
      </w:pPr>
      <w:r w:rsidRPr="00700E14">
        <w:rPr>
          <w:u w:val="single"/>
        </w:rPr>
        <w:t>Skills</w:t>
      </w:r>
    </w:p>
    <w:p w:rsidR="00700E14" w:rsidRDefault="00700E14" w:rsidP="00700E14">
      <w:pPr>
        <w:pStyle w:val="NoSpacing"/>
        <w:ind w:left="284"/>
      </w:pPr>
      <w:r>
        <w:t>VMware vSphere 2.5-.6.1, VMware View Horizon 5 – 6.2 (vWorkspace and profile unity), VMware Data Recovery, VCB, VDP, VDR, VMware Site Recovery Manager (SRM), P2V, V2V and V2P, Windows Server 2003 – 2012 R2, Exchange Server 2003 – 2010, PKI, WSUS, DNS, DFS, WINS, DHCP, GPOs, TS/RDS, Active Directory, Terminal Services, Remote Desktop Services, VMware VSAN, Windows Clustering, Quest, VMware NSX 6-6.2 Network Virtualization, VMware vRealize Operations, VMware vRealize Orchestrator, VMware vRealize Automation, Citrix, Linux, IIS, AWS, VMware vCloud Air, SCCM, SCOM, HP 3Par / EVA, EMC VNX/DMAX, Netapp Ontap</w:t>
      </w:r>
    </w:p>
    <w:sectPr w:rsidR="00700E14" w:rsidSect="004A54EC">
      <w:pgSz w:w="11906" w:h="16838"/>
      <w:pgMar w:top="426" w:right="424" w:bottom="709"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6AA1"/>
    <w:multiLevelType w:val="hybridMultilevel"/>
    <w:tmpl w:val="DCB0FD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023B9"/>
    <w:multiLevelType w:val="multilevel"/>
    <w:tmpl w:val="3036D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C4132"/>
    <w:multiLevelType w:val="hybridMultilevel"/>
    <w:tmpl w:val="DEE819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8B05726"/>
    <w:multiLevelType w:val="hybridMultilevel"/>
    <w:tmpl w:val="45E23B8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3C15DC"/>
    <w:multiLevelType w:val="hybridMultilevel"/>
    <w:tmpl w:val="86329A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FC926FC"/>
    <w:multiLevelType w:val="hybridMultilevel"/>
    <w:tmpl w:val="81F881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4336175"/>
    <w:multiLevelType w:val="hybridMultilevel"/>
    <w:tmpl w:val="10CCBD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2354725"/>
    <w:multiLevelType w:val="hybridMultilevel"/>
    <w:tmpl w:val="2062A73C"/>
    <w:lvl w:ilvl="0" w:tplc="4AE0FE30">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B6F5A42"/>
    <w:multiLevelType w:val="hybridMultilevel"/>
    <w:tmpl w:val="C360BD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65618D"/>
    <w:multiLevelType w:val="hybridMultilevel"/>
    <w:tmpl w:val="3934CF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71391F"/>
    <w:multiLevelType w:val="hybridMultilevel"/>
    <w:tmpl w:val="25A201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C15D5A"/>
    <w:multiLevelType w:val="hybridMultilevel"/>
    <w:tmpl w:val="32983DF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75A520C"/>
    <w:multiLevelType w:val="hybridMultilevel"/>
    <w:tmpl w:val="D564D752"/>
    <w:lvl w:ilvl="0" w:tplc="08090001">
      <w:start w:val="1"/>
      <w:numFmt w:val="bullet"/>
      <w:lvlText w:val=""/>
      <w:lvlJc w:val="left"/>
      <w:pPr>
        <w:ind w:left="5169" w:hanging="360"/>
      </w:pPr>
      <w:rPr>
        <w:rFonts w:ascii="Symbol" w:hAnsi="Symbol" w:hint="default"/>
      </w:rPr>
    </w:lvl>
    <w:lvl w:ilvl="1" w:tplc="08090003" w:tentative="1">
      <w:start w:val="1"/>
      <w:numFmt w:val="bullet"/>
      <w:lvlText w:val="o"/>
      <w:lvlJc w:val="left"/>
      <w:pPr>
        <w:ind w:left="5889" w:hanging="360"/>
      </w:pPr>
      <w:rPr>
        <w:rFonts w:ascii="Courier New" w:hAnsi="Courier New" w:cs="Courier New" w:hint="default"/>
      </w:rPr>
    </w:lvl>
    <w:lvl w:ilvl="2" w:tplc="08090005" w:tentative="1">
      <w:start w:val="1"/>
      <w:numFmt w:val="bullet"/>
      <w:lvlText w:val=""/>
      <w:lvlJc w:val="left"/>
      <w:pPr>
        <w:ind w:left="6609" w:hanging="360"/>
      </w:pPr>
      <w:rPr>
        <w:rFonts w:ascii="Wingdings" w:hAnsi="Wingdings" w:hint="default"/>
      </w:rPr>
    </w:lvl>
    <w:lvl w:ilvl="3" w:tplc="08090001" w:tentative="1">
      <w:start w:val="1"/>
      <w:numFmt w:val="bullet"/>
      <w:lvlText w:val=""/>
      <w:lvlJc w:val="left"/>
      <w:pPr>
        <w:ind w:left="7329" w:hanging="360"/>
      </w:pPr>
      <w:rPr>
        <w:rFonts w:ascii="Symbol" w:hAnsi="Symbol" w:hint="default"/>
      </w:rPr>
    </w:lvl>
    <w:lvl w:ilvl="4" w:tplc="08090003" w:tentative="1">
      <w:start w:val="1"/>
      <w:numFmt w:val="bullet"/>
      <w:lvlText w:val="o"/>
      <w:lvlJc w:val="left"/>
      <w:pPr>
        <w:ind w:left="8049" w:hanging="360"/>
      </w:pPr>
      <w:rPr>
        <w:rFonts w:ascii="Courier New" w:hAnsi="Courier New" w:cs="Courier New" w:hint="default"/>
      </w:rPr>
    </w:lvl>
    <w:lvl w:ilvl="5" w:tplc="08090005" w:tentative="1">
      <w:start w:val="1"/>
      <w:numFmt w:val="bullet"/>
      <w:lvlText w:val=""/>
      <w:lvlJc w:val="left"/>
      <w:pPr>
        <w:ind w:left="8769" w:hanging="360"/>
      </w:pPr>
      <w:rPr>
        <w:rFonts w:ascii="Wingdings" w:hAnsi="Wingdings" w:hint="default"/>
      </w:rPr>
    </w:lvl>
    <w:lvl w:ilvl="6" w:tplc="08090001" w:tentative="1">
      <w:start w:val="1"/>
      <w:numFmt w:val="bullet"/>
      <w:lvlText w:val=""/>
      <w:lvlJc w:val="left"/>
      <w:pPr>
        <w:ind w:left="9489" w:hanging="360"/>
      </w:pPr>
      <w:rPr>
        <w:rFonts w:ascii="Symbol" w:hAnsi="Symbol" w:hint="default"/>
      </w:rPr>
    </w:lvl>
    <w:lvl w:ilvl="7" w:tplc="08090003" w:tentative="1">
      <w:start w:val="1"/>
      <w:numFmt w:val="bullet"/>
      <w:lvlText w:val="o"/>
      <w:lvlJc w:val="left"/>
      <w:pPr>
        <w:ind w:left="10209" w:hanging="360"/>
      </w:pPr>
      <w:rPr>
        <w:rFonts w:ascii="Courier New" w:hAnsi="Courier New" w:cs="Courier New" w:hint="default"/>
      </w:rPr>
    </w:lvl>
    <w:lvl w:ilvl="8" w:tplc="08090005" w:tentative="1">
      <w:start w:val="1"/>
      <w:numFmt w:val="bullet"/>
      <w:lvlText w:val=""/>
      <w:lvlJc w:val="left"/>
      <w:pPr>
        <w:ind w:left="10929" w:hanging="360"/>
      </w:pPr>
      <w:rPr>
        <w:rFonts w:ascii="Wingdings" w:hAnsi="Wingdings" w:hint="default"/>
      </w:rPr>
    </w:lvl>
  </w:abstractNum>
  <w:abstractNum w:abstractNumId="13" w15:restartNumberingAfterBreak="0">
    <w:nsid w:val="57A64A20"/>
    <w:multiLevelType w:val="hybridMultilevel"/>
    <w:tmpl w:val="2C7ABAF8"/>
    <w:lvl w:ilvl="0" w:tplc="2F286C38">
      <w:numFmt w:val="bullet"/>
      <w:lvlText w:val="•"/>
      <w:lvlJc w:val="left"/>
      <w:pPr>
        <w:ind w:left="1068" w:hanging="708"/>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706A3A"/>
    <w:multiLevelType w:val="multilevel"/>
    <w:tmpl w:val="22E8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F5A5B"/>
    <w:multiLevelType w:val="hybridMultilevel"/>
    <w:tmpl w:val="84A897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5D86D52"/>
    <w:multiLevelType w:val="hybridMultilevel"/>
    <w:tmpl w:val="3F96D3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F11C9D"/>
    <w:multiLevelType w:val="hybridMultilevel"/>
    <w:tmpl w:val="E94E124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950680"/>
    <w:multiLevelType w:val="hybridMultilevel"/>
    <w:tmpl w:val="1C8213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965B89"/>
    <w:multiLevelType w:val="hybridMultilevel"/>
    <w:tmpl w:val="D3F63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C8F45C2"/>
    <w:multiLevelType w:val="hybridMultilevel"/>
    <w:tmpl w:val="F02423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18"/>
  </w:num>
  <w:num w:numId="4">
    <w:abstractNumId w:val="10"/>
  </w:num>
  <w:num w:numId="5">
    <w:abstractNumId w:val="13"/>
  </w:num>
  <w:num w:numId="6">
    <w:abstractNumId w:val="20"/>
  </w:num>
  <w:num w:numId="7">
    <w:abstractNumId w:val="3"/>
  </w:num>
  <w:num w:numId="8">
    <w:abstractNumId w:val="9"/>
  </w:num>
  <w:num w:numId="9">
    <w:abstractNumId w:val="11"/>
  </w:num>
  <w:num w:numId="10">
    <w:abstractNumId w:val="5"/>
  </w:num>
  <w:num w:numId="11">
    <w:abstractNumId w:val="15"/>
  </w:num>
  <w:num w:numId="12">
    <w:abstractNumId w:val="19"/>
  </w:num>
  <w:num w:numId="13">
    <w:abstractNumId w:val="2"/>
  </w:num>
  <w:num w:numId="14">
    <w:abstractNumId w:val="4"/>
  </w:num>
  <w:num w:numId="15">
    <w:abstractNumId w:val="17"/>
  </w:num>
  <w:num w:numId="16">
    <w:abstractNumId w:val="16"/>
  </w:num>
  <w:num w:numId="1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6"/>
  </w:num>
  <w:num w:numId="19">
    <w:abstractNumId w:val="12"/>
  </w:num>
  <w:num w:numId="20">
    <w:abstractNumId w:val="6"/>
  </w:num>
  <w:num w:numId="21">
    <w:abstractNumId w:val="7"/>
  </w:num>
  <w:num w:numId="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A9"/>
    <w:rsid w:val="00002E72"/>
    <w:rsid w:val="00017FEB"/>
    <w:rsid w:val="00025F6D"/>
    <w:rsid w:val="00032E11"/>
    <w:rsid w:val="00036B92"/>
    <w:rsid w:val="00045E59"/>
    <w:rsid w:val="0005536A"/>
    <w:rsid w:val="00056345"/>
    <w:rsid w:val="00081A93"/>
    <w:rsid w:val="000849F4"/>
    <w:rsid w:val="000864A6"/>
    <w:rsid w:val="000947BF"/>
    <w:rsid w:val="000D317B"/>
    <w:rsid w:val="000D37DA"/>
    <w:rsid w:val="000E2A6E"/>
    <w:rsid w:val="000F7060"/>
    <w:rsid w:val="001038A4"/>
    <w:rsid w:val="00104DEA"/>
    <w:rsid w:val="001059E4"/>
    <w:rsid w:val="0012238E"/>
    <w:rsid w:val="0013095A"/>
    <w:rsid w:val="001512EB"/>
    <w:rsid w:val="00152763"/>
    <w:rsid w:val="001771C8"/>
    <w:rsid w:val="001A7B68"/>
    <w:rsid w:val="001B51F2"/>
    <w:rsid w:val="001B57BD"/>
    <w:rsid w:val="001F4802"/>
    <w:rsid w:val="00204CCF"/>
    <w:rsid w:val="0022193E"/>
    <w:rsid w:val="00233640"/>
    <w:rsid w:val="00237FAB"/>
    <w:rsid w:val="00240068"/>
    <w:rsid w:val="00244BC6"/>
    <w:rsid w:val="00254030"/>
    <w:rsid w:val="002560C3"/>
    <w:rsid w:val="0026530F"/>
    <w:rsid w:val="00272F33"/>
    <w:rsid w:val="00274B6F"/>
    <w:rsid w:val="00274D2A"/>
    <w:rsid w:val="002A0819"/>
    <w:rsid w:val="002A7E70"/>
    <w:rsid w:val="002B7611"/>
    <w:rsid w:val="002B7C40"/>
    <w:rsid w:val="002C0D67"/>
    <w:rsid w:val="002D093E"/>
    <w:rsid w:val="002E3DC0"/>
    <w:rsid w:val="002F4D3F"/>
    <w:rsid w:val="002F79D5"/>
    <w:rsid w:val="00306943"/>
    <w:rsid w:val="00307069"/>
    <w:rsid w:val="00314563"/>
    <w:rsid w:val="00321588"/>
    <w:rsid w:val="00322476"/>
    <w:rsid w:val="0032255F"/>
    <w:rsid w:val="00333A5D"/>
    <w:rsid w:val="00352029"/>
    <w:rsid w:val="00352256"/>
    <w:rsid w:val="003A2A15"/>
    <w:rsid w:val="003A77B0"/>
    <w:rsid w:val="003B1B3B"/>
    <w:rsid w:val="003F3451"/>
    <w:rsid w:val="00421101"/>
    <w:rsid w:val="004230EE"/>
    <w:rsid w:val="00425301"/>
    <w:rsid w:val="00426C03"/>
    <w:rsid w:val="00430149"/>
    <w:rsid w:val="00443591"/>
    <w:rsid w:val="00445A53"/>
    <w:rsid w:val="00460FFF"/>
    <w:rsid w:val="00466672"/>
    <w:rsid w:val="004A54EC"/>
    <w:rsid w:val="004B6C4A"/>
    <w:rsid w:val="004F4376"/>
    <w:rsid w:val="004F7E08"/>
    <w:rsid w:val="00510E4A"/>
    <w:rsid w:val="00512A5F"/>
    <w:rsid w:val="00516CD4"/>
    <w:rsid w:val="00521871"/>
    <w:rsid w:val="005372A8"/>
    <w:rsid w:val="0054218A"/>
    <w:rsid w:val="00562370"/>
    <w:rsid w:val="0056251B"/>
    <w:rsid w:val="00576ADD"/>
    <w:rsid w:val="00586269"/>
    <w:rsid w:val="005A6599"/>
    <w:rsid w:val="005C019C"/>
    <w:rsid w:val="005D23A9"/>
    <w:rsid w:val="005F05C1"/>
    <w:rsid w:val="006065F3"/>
    <w:rsid w:val="006066B6"/>
    <w:rsid w:val="006118BD"/>
    <w:rsid w:val="00611F66"/>
    <w:rsid w:val="00615BB4"/>
    <w:rsid w:val="006215EF"/>
    <w:rsid w:val="00633E37"/>
    <w:rsid w:val="00636183"/>
    <w:rsid w:val="00637F15"/>
    <w:rsid w:val="00640979"/>
    <w:rsid w:val="00644F22"/>
    <w:rsid w:val="00661DB0"/>
    <w:rsid w:val="00663188"/>
    <w:rsid w:val="006637B4"/>
    <w:rsid w:val="006867B7"/>
    <w:rsid w:val="00694B6E"/>
    <w:rsid w:val="006B3CAD"/>
    <w:rsid w:val="006B7081"/>
    <w:rsid w:val="006D5714"/>
    <w:rsid w:val="006E0371"/>
    <w:rsid w:val="006F2753"/>
    <w:rsid w:val="006F65E6"/>
    <w:rsid w:val="00700E14"/>
    <w:rsid w:val="00703AC4"/>
    <w:rsid w:val="007466B3"/>
    <w:rsid w:val="00772EBD"/>
    <w:rsid w:val="00790A4A"/>
    <w:rsid w:val="007A2E8C"/>
    <w:rsid w:val="007A3FC0"/>
    <w:rsid w:val="007B3825"/>
    <w:rsid w:val="007C15FF"/>
    <w:rsid w:val="007C7E95"/>
    <w:rsid w:val="007E37EB"/>
    <w:rsid w:val="00801154"/>
    <w:rsid w:val="00824293"/>
    <w:rsid w:val="0086793E"/>
    <w:rsid w:val="008979AD"/>
    <w:rsid w:val="008A0A46"/>
    <w:rsid w:val="008B0F2E"/>
    <w:rsid w:val="008B6C80"/>
    <w:rsid w:val="008E73F7"/>
    <w:rsid w:val="008E7E2E"/>
    <w:rsid w:val="008F4B4D"/>
    <w:rsid w:val="0090376A"/>
    <w:rsid w:val="009169AE"/>
    <w:rsid w:val="00926865"/>
    <w:rsid w:val="00947871"/>
    <w:rsid w:val="009629E3"/>
    <w:rsid w:val="00963B2C"/>
    <w:rsid w:val="00966106"/>
    <w:rsid w:val="0097467A"/>
    <w:rsid w:val="00986E64"/>
    <w:rsid w:val="00996B2D"/>
    <w:rsid w:val="009B07C7"/>
    <w:rsid w:val="009B304D"/>
    <w:rsid w:val="009C4B83"/>
    <w:rsid w:val="009D6DC2"/>
    <w:rsid w:val="009E024D"/>
    <w:rsid w:val="009E046D"/>
    <w:rsid w:val="009E4F80"/>
    <w:rsid w:val="009E6440"/>
    <w:rsid w:val="009F13E6"/>
    <w:rsid w:val="00A0739C"/>
    <w:rsid w:val="00A141B8"/>
    <w:rsid w:val="00A217B0"/>
    <w:rsid w:val="00A2345B"/>
    <w:rsid w:val="00A61FE8"/>
    <w:rsid w:val="00A90DF4"/>
    <w:rsid w:val="00A91351"/>
    <w:rsid w:val="00AB379A"/>
    <w:rsid w:val="00AC2224"/>
    <w:rsid w:val="00AC77E3"/>
    <w:rsid w:val="00AD4A24"/>
    <w:rsid w:val="00AE22E3"/>
    <w:rsid w:val="00AE5D6E"/>
    <w:rsid w:val="00AF63AE"/>
    <w:rsid w:val="00AF64FD"/>
    <w:rsid w:val="00B030DE"/>
    <w:rsid w:val="00B11CEB"/>
    <w:rsid w:val="00B1487D"/>
    <w:rsid w:val="00B14D68"/>
    <w:rsid w:val="00B539D6"/>
    <w:rsid w:val="00B66191"/>
    <w:rsid w:val="00B671FD"/>
    <w:rsid w:val="00B7436B"/>
    <w:rsid w:val="00B74BB5"/>
    <w:rsid w:val="00B801D1"/>
    <w:rsid w:val="00BA7F7E"/>
    <w:rsid w:val="00BB46EC"/>
    <w:rsid w:val="00BB4B63"/>
    <w:rsid w:val="00BD0385"/>
    <w:rsid w:val="00BD4418"/>
    <w:rsid w:val="00BD491B"/>
    <w:rsid w:val="00BE5B56"/>
    <w:rsid w:val="00C12D7B"/>
    <w:rsid w:val="00C27E0A"/>
    <w:rsid w:val="00C44B85"/>
    <w:rsid w:val="00C522E5"/>
    <w:rsid w:val="00C677A7"/>
    <w:rsid w:val="00C87388"/>
    <w:rsid w:val="00CA412B"/>
    <w:rsid w:val="00CB2CAA"/>
    <w:rsid w:val="00CD042D"/>
    <w:rsid w:val="00CF4FA6"/>
    <w:rsid w:val="00CF6266"/>
    <w:rsid w:val="00D01079"/>
    <w:rsid w:val="00D30DE3"/>
    <w:rsid w:val="00D554D9"/>
    <w:rsid w:val="00D71D90"/>
    <w:rsid w:val="00D7480B"/>
    <w:rsid w:val="00D84408"/>
    <w:rsid w:val="00D95448"/>
    <w:rsid w:val="00D9606B"/>
    <w:rsid w:val="00DA3E96"/>
    <w:rsid w:val="00DA6563"/>
    <w:rsid w:val="00DC3995"/>
    <w:rsid w:val="00DE5053"/>
    <w:rsid w:val="00DF7024"/>
    <w:rsid w:val="00E10F6E"/>
    <w:rsid w:val="00E11793"/>
    <w:rsid w:val="00E11CF0"/>
    <w:rsid w:val="00E12DD0"/>
    <w:rsid w:val="00E136B9"/>
    <w:rsid w:val="00E1413B"/>
    <w:rsid w:val="00E171D9"/>
    <w:rsid w:val="00E53F91"/>
    <w:rsid w:val="00E75457"/>
    <w:rsid w:val="00F004ED"/>
    <w:rsid w:val="00F02CED"/>
    <w:rsid w:val="00F212BC"/>
    <w:rsid w:val="00F21668"/>
    <w:rsid w:val="00F3089E"/>
    <w:rsid w:val="00F3240B"/>
    <w:rsid w:val="00F81E16"/>
    <w:rsid w:val="00FA4E24"/>
    <w:rsid w:val="00FA5A48"/>
    <w:rsid w:val="00FB6F92"/>
    <w:rsid w:val="00FD789E"/>
    <w:rsid w:val="00FE5DCA"/>
    <w:rsid w:val="00FF2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0C4C"/>
  <w15:docId w15:val="{38732925-46E6-472B-BF10-37F7550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E0A"/>
  </w:style>
  <w:style w:type="paragraph" w:styleId="Heading1">
    <w:name w:val="heading 1"/>
    <w:basedOn w:val="Normal"/>
    <w:next w:val="Normal"/>
    <w:link w:val="Heading1Char"/>
    <w:uiPriority w:val="9"/>
    <w:qFormat/>
    <w:rsid w:val="00CD04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04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E024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3A9"/>
    <w:pPr>
      <w:spacing w:after="0" w:line="240" w:lineRule="auto"/>
    </w:pPr>
  </w:style>
  <w:style w:type="character" w:styleId="Hyperlink">
    <w:name w:val="Hyperlink"/>
    <w:basedOn w:val="DefaultParagraphFont"/>
    <w:uiPriority w:val="99"/>
    <w:unhideWhenUsed/>
    <w:rsid w:val="00D71D90"/>
    <w:rPr>
      <w:color w:val="0000FF" w:themeColor="hyperlink"/>
      <w:u w:val="single"/>
    </w:rPr>
  </w:style>
  <w:style w:type="paragraph" w:styleId="ListParagraph">
    <w:name w:val="List Paragraph"/>
    <w:basedOn w:val="Normal"/>
    <w:uiPriority w:val="34"/>
    <w:qFormat/>
    <w:rsid w:val="00B14D68"/>
    <w:pPr>
      <w:ind w:left="720"/>
      <w:contextualSpacing/>
    </w:pPr>
  </w:style>
  <w:style w:type="character" w:customStyle="1" w:styleId="apple-converted-space">
    <w:name w:val="apple-converted-space"/>
    <w:basedOn w:val="DefaultParagraphFont"/>
    <w:rsid w:val="00DA6563"/>
  </w:style>
  <w:style w:type="character" w:customStyle="1" w:styleId="Heading1Char">
    <w:name w:val="Heading 1 Char"/>
    <w:basedOn w:val="DefaultParagraphFont"/>
    <w:link w:val="Heading1"/>
    <w:rsid w:val="00CD042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D042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E024D"/>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6118BD"/>
    <w:rPr>
      <w:i/>
      <w:iCs/>
    </w:rPr>
  </w:style>
  <w:style w:type="paragraph" w:styleId="BalloonText">
    <w:name w:val="Balloon Text"/>
    <w:basedOn w:val="Normal"/>
    <w:link w:val="BalloonTextChar"/>
    <w:uiPriority w:val="99"/>
    <w:semiHidden/>
    <w:unhideWhenUsed/>
    <w:rsid w:val="00AD4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A24"/>
    <w:rPr>
      <w:rFonts w:ascii="Segoe UI" w:hAnsi="Segoe UI" w:cs="Segoe UI"/>
      <w:sz w:val="18"/>
      <w:szCs w:val="18"/>
    </w:rPr>
  </w:style>
  <w:style w:type="character" w:styleId="PlaceholderText">
    <w:name w:val="Placeholder Text"/>
    <w:basedOn w:val="DefaultParagraphFont"/>
    <w:uiPriority w:val="99"/>
    <w:semiHidden/>
    <w:rsid w:val="006066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175">
      <w:bodyDiv w:val="1"/>
      <w:marLeft w:val="0"/>
      <w:marRight w:val="0"/>
      <w:marTop w:val="0"/>
      <w:marBottom w:val="0"/>
      <w:divBdr>
        <w:top w:val="none" w:sz="0" w:space="0" w:color="auto"/>
        <w:left w:val="none" w:sz="0" w:space="0" w:color="auto"/>
        <w:bottom w:val="none" w:sz="0" w:space="0" w:color="auto"/>
        <w:right w:val="none" w:sz="0" w:space="0" w:color="auto"/>
      </w:divBdr>
    </w:div>
    <w:div w:id="527524177">
      <w:bodyDiv w:val="1"/>
      <w:marLeft w:val="0"/>
      <w:marRight w:val="0"/>
      <w:marTop w:val="0"/>
      <w:marBottom w:val="0"/>
      <w:divBdr>
        <w:top w:val="none" w:sz="0" w:space="0" w:color="auto"/>
        <w:left w:val="none" w:sz="0" w:space="0" w:color="auto"/>
        <w:bottom w:val="none" w:sz="0" w:space="0" w:color="auto"/>
        <w:right w:val="none" w:sz="0" w:space="0" w:color="auto"/>
      </w:divBdr>
    </w:div>
    <w:div w:id="863248214">
      <w:bodyDiv w:val="1"/>
      <w:marLeft w:val="0"/>
      <w:marRight w:val="0"/>
      <w:marTop w:val="0"/>
      <w:marBottom w:val="0"/>
      <w:divBdr>
        <w:top w:val="none" w:sz="0" w:space="0" w:color="auto"/>
        <w:left w:val="none" w:sz="0" w:space="0" w:color="auto"/>
        <w:bottom w:val="none" w:sz="0" w:space="0" w:color="auto"/>
        <w:right w:val="none" w:sz="0" w:space="0" w:color="auto"/>
      </w:divBdr>
    </w:div>
    <w:div w:id="1129203679">
      <w:bodyDiv w:val="1"/>
      <w:marLeft w:val="0"/>
      <w:marRight w:val="0"/>
      <w:marTop w:val="0"/>
      <w:marBottom w:val="0"/>
      <w:divBdr>
        <w:top w:val="none" w:sz="0" w:space="0" w:color="auto"/>
        <w:left w:val="none" w:sz="0" w:space="0" w:color="auto"/>
        <w:bottom w:val="none" w:sz="0" w:space="0" w:color="auto"/>
        <w:right w:val="none" w:sz="0" w:space="0" w:color="auto"/>
      </w:divBdr>
    </w:div>
    <w:div w:id="1192718179">
      <w:bodyDiv w:val="1"/>
      <w:marLeft w:val="0"/>
      <w:marRight w:val="0"/>
      <w:marTop w:val="0"/>
      <w:marBottom w:val="0"/>
      <w:divBdr>
        <w:top w:val="none" w:sz="0" w:space="0" w:color="auto"/>
        <w:left w:val="none" w:sz="0" w:space="0" w:color="auto"/>
        <w:bottom w:val="none" w:sz="0" w:space="0" w:color="auto"/>
        <w:right w:val="none" w:sz="0" w:space="0" w:color="auto"/>
      </w:divBdr>
    </w:div>
    <w:div w:id="172537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EA5F9-CB9F-4FC3-945C-A31A08E02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4</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AJ</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Admin</cp:lastModifiedBy>
  <cp:revision>9</cp:revision>
  <cp:lastPrinted>2012-04-20T11:42:00Z</cp:lastPrinted>
  <dcterms:created xsi:type="dcterms:W3CDTF">2017-06-23T21:10:00Z</dcterms:created>
  <dcterms:modified xsi:type="dcterms:W3CDTF">2017-06-28T18:30:00Z</dcterms:modified>
</cp:coreProperties>
</file>